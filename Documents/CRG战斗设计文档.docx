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0" w:firstLineChars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战斗</w:t>
      </w:r>
      <w:r>
        <w:rPr>
          <w:b/>
          <w:sz w:val="44"/>
          <w:szCs w:val="44"/>
        </w:rPr>
        <w:t>系统设计文档</w:t>
      </w:r>
    </w:p>
    <w:p>
      <w:pPr>
        <w:ind w:left="480" w:firstLine="480"/>
      </w:pPr>
    </w:p>
    <w:p>
      <w:pPr>
        <w:ind w:firstLine="425" w:firstLineChars="177"/>
      </w:pPr>
      <w:r>
        <w:rPr>
          <w:rFonts w:hint="eastAsia"/>
        </w:rPr>
        <w:t>文档更新记录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100"/>
        <w:gridCol w:w="1435"/>
        <w:gridCol w:w="1428"/>
        <w:gridCol w:w="3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时间</w:t>
            </w:r>
          </w:p>
        </w:tc>
        <w:tc>
          <w:tcPr>
            <w:tcW w:w="1100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版本号</w:t>
            </w:r>
          </w:p>
        </w:tc>
        <w:tc>
          <w:tcPr>
            <w:tcW w:w="1435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状态</w:t>
            </w:r>
          </w:p>
        </w:tc>
        <w:tc>
          <w:tcPr>
            <w:tcW w:w="1428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撰写人</w:t>
            </w:r>
          </w:p>
        </w:tc>
        <w:tc>
          <w:tcPr>
            <w:tcW w:w="3033" w:type="dxa"/>
            <w:shd w:val="clear" w:color="auto" w:fill="404040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2015/12/13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3.0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Refactor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重新整理文档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2015/01/06</w:t>
            </w:r>
          </w:p>
        </w:tc>
        <w:tc>
          <w:tcPr>
            <w:tcW w:w="1100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3.1</w:t>
            </w:r>
          </w:p>
        </w:tc>
        <w:tc>
          <w:tcPr>
            <w:tcW w:w="1435" w:type="dxa"/>
          </w:tcPr>
          <w:p>
            <w:pPr>
              <w:spacing w:line="480" w:lineRule="auto"/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Update</w:t>
            </w:r>
          </w:p>
        </w:tc>
        <w:tc>
          <w:tcPr>
            <w:tcW w:w="1428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户张洋</w:t>
            </w:r>
          </w:p>
        </w:tc>
        <w:tc>
          <w:tcPr>
            <w:tcW w:w="3033" w:type="dxa"/>
          </w:tcPr>
          <w:p>
            <w:pPr>
              <w:ind w:firstLine="0" w:firstLineChars="0"/>
              <w:rPr>
                <w:rFonts w:ascii="Calibri" w:hAnsi="Calibri" w:cs="黑体"/>
                <w:szCs w:val="24"/>
              </w:rPr>
            </w:pPr>
            <w:r>
              <w:rPr>
                <w:rFonts w:hint="eastAsia" w:ascii="Calibri" w:hAnsi="Calibri" w:cs="黑体"/>
                <w:szCs w:val="24"/>
              </w:rPr>
              <w:t>整理策略部分</w:t>
            </w:r>
          </w:p>
        </w:tc>
      </w:tr>
    </w:tbl>
    <w:p>
      <w:pPr>
        <w:ind w:firstLine="480"/>
      </w:pPr>
    </w:p>
    <w:p>
      <w:pPr>
        <w:ind w:firstLine="480"/>
      </w:pPr>
      <w:r>
        <w:br w:type="page"/>
      </w:r>
    </w:p>
    <w:p>
      <w:pPr>
        <w:pStyle w:val="21"/>
        <w:ind w:firstLine="560"/>
      </w:pPr>
      <w:r>
        <w:rPr>
          <w:lang w:val="zh-CN"/>
        </w:rPr>
        <w:t>目录</w:t>
      </w:r>
    </w:p>
    <w:p>
      <w:pPr>
        <w:pStyle w:val="12"/>
        <w:tabs>
          <w:tab w:val="right" w:leader="dot" w:pos="8296"/>
        </w:tabs>
        <w:ind w:firstLine="440"/>
        <w:rPr>
          <w:rFonts w:asciiTheme="minorHAnsi" w:hAnsiTheme="minorHAnsi" w:eastAsiaTheme="minorEastAsia" w:cstheme="minorBidi"/>
          <w:b w:val="0"/>
          <w:caps w:val="0"/>
          <w:sz w:val="21"/>
          <w:u w:val="none"/>
        </w:rPr>
      </w:pPr>
      <w:r>
        <w:rPr>
          <w:b w:val="0"/>
        </w:rPr>
        <w:fldChar w:fldCharType="begin"/>
      </w:r>
      <w:r>
        <w:instrText xml:space="preserve">TOC \o "1-3" \h \z \u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"_Toc439840187" </w:instrText>
      </w:r>
      <w:r>
        <w:fldChar w:fldCharType="separate"/>
      </w:r>
      <w:r>
        <w:rPr>
          <w:rStyle w:val="18"/>
        </w:rPr>
        <w:t>1</w:t>
      </w:r>
      <w:r>
        <w:rPr>
          <w:rStyle w:val="18"/>
          <w:rFonts w:hint="eastAsia"/>
        </w:rPr>
        <w:t>概述</w:t>
      </w:r>
      <w:r>
        <w:tab/>
      </w:r>
      <w:r>
        <w:fldChar w:fldCharType="begin"/>
      </w:r>
      <w:r>
        <w:instrText xml:space="preserve"> PAGEREF _Toc439840187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caps w:val="0"/>
          <w:sz w:val="21"/>
          <w:u w:val="none"/>
        </w:rPr>
      </w:pPr>
      <w:r>
        <w:fldChar w:fldCharType="begin"/>
      </w:r>
      <w:r>
        <w:instrText xml:space="preserve"> HYPERLINK \l "_Toc439840188" </w:instrText>
      </w:r>
      <w:r>
        <w:fldChar w:fldCharType="separate"/>
      </w:r>
      <w:r>
        <w:rPr>
          <w:rStyle w:val="18"/>
        </w:rPr>
        <w:t>2</w:t>
      </w:r>
      <w:r>
        <w:rPr>
          <w:rStyle w:val="18"/>
          <w:rFonts w:hint="eastAsia"/>
        </w:rPr>
        <w:t>战斗核心机制</w:t>
      </w:r>
      <w:r>
        <w:tab/>
      </w:r>
      <w:r>
        <w:fldChar w:fldCharType="begin"/>
      </w:r>
      <w:r>
        <w:instrText xml:space="preserve"> PAGEREF _Toc439840188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"_Toc439840189" </w:instrText>
      </w:r>
      <w:r>
        <w:fldChar w:fldCharType="separate"/>
      </w:r>
      <w:r>
        <w:rPr>
          <w:rStyle w:val="18"/>
        </w:rPr>
        <w:t xml:space="preserve">2.1 </w:t>
      </w:r>
      <w:r>
        <w:rPr>
          <w:rStyle w:val="18"/>
          <w:rFonts w:hint="eastAsia"/>
        </w:rPr>
        <w:t>时间轴系统</w:t>
      </w:r>
      <w:r>
        <w:tab/>
      </w:r>
      <w:r>
        <w:fldChar w:fldCharType="begin"/>
      </w:r>
      <w:r>
        <w:instrText xml:space="preserve"> PAGEREF _Toc439840189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"_Toc439840190" </w:instrText>
      </w:r>
      <w:r>
        <w:fldChar w:fldCharType="separate"/>
      </w:r>
      <w:r>
        <w:rPr>
          <w:rStyle w:val="18"/>
        </w:rPr>
        <w:t xml:space="preserve">2.2 </w:t>
      </w:r>
      <w:r>
        <w:rPr>
          <w:rStyle w:val="18"/>
          <w:rFonts w:hint="eastAsia"/>
        </w:rPr>
        <w:t>生命值系统</w:t>
      </w:r>
      <w:r>
        <w:tab/>
      </w:r>
      <w:r>
        <w:fldChar w:fldCharType="begin"/>
      </w:r>
      <w:r>
        <w:instrText xml:space="preserve"> PAGEREF _Toc439840190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40"/>
        <w:rPr>
          <w:rFonts w:asciiTheme="minorHAnsi" w:hAnsiTheme="minorHAnsi" w:eastAsiaTheme="minorEastAsia" w:cstheme="minorBidi"/>
          <w:smallCaps w:val="0"/>
          <w:sz w:val="21"/>
        </w:rPr>
      </w:pPr>
      <w:r>
        <w:fldChar w:fldCharType="begin"/>
      </w:r>
      <w:r>
        <w:instrText xml:space="preserve"> HYPERLINK \l "_Toc439840191" </w:instrText>
      </w:r>
      <w:r>
        <w:fldChar w:fldCharType="separate"/>
      </w:r>
      <w:r>
        <w:rPr>
          <w:rStyle w:val="18"/>
        </w:rPr>
        <w:t xml:space="preserve">2.2.1 </w:t>
      </w:r>
      <w:r>
        <w:rPr>
          <w:rStyle w:val="18"/>
          <w:rFonts w:hint="eastAsia"/>
        </w:rPr>
        <w:t>生命机制</w:t>
      </w:r>
      <w:r>
        <w:tab/>
      </w:r>
      <w:r>
        <w:fldChar w:fldCharType="begin"/>
      </w:r>
      <w:r>
        <w:instrText xml:space="preserve"> PAGEREF _Toc439840191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40"/>
        <w:rPr>
          <w:rFonts w:asciiTheme="minorHAnsi" w:hAnsiTheme="minorHAnsi" w:eastAsiaTheme="minorEastAsia" w:cstheme="minorBidi"/>
          <w:smallCaps w:val="0"/>
          <w:sz w:val="21"/>
        </w:rPr>
      </w:pPr>
      <w:r>
        <w:fldChar w:fldCharType="begin"/>
      </w:r>
      <w:r>
        <w:instrText xml:space="preserve"> HYPERLINK \l "_Toc439840192" </w:instrText>
      </w:r>
      <w:r>
        <w:fldChar w:fldCharType="separate"/>
      </w:r>
      <w:r>
        <w:rPr>
          <w:rStyle w:val="18"/>
        </w:rPr>
        <w:t xml:space="preserve">2.2.2 </w:t>
      </w:r>
      <w:r>
        <w:rPr>
          <w:rStyle w:val="18"/>
          <w:rFonts w:hint="eastAsia"/>
        </w:rPr>
        <w:t>灵气机制</w:t>
      </w:r>
      <w:r>
        <w:tab/>
      </w:r>
      <w:r>
        <w:fldChar w:fldCharType="begin"/>
      </w:r>
      <w:r>
        <w:instrText xml:space="preserve"> PAGEREF _Toc439840192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ind w:firstLine="440"/>
        <w:rPr>
          <w:rFonts w:asciiTheme="minorHAnsi" w:hAnsiTheme="minorHAnsi" w:eastAsiaTheme="minorEastAsia" w:cstheme="minorBidi"/>
          <w:smallCaps w:val="0"/>
          <w:sz w:val="21"/>
        </w:rPr>
      </w:pPr>
      <w:r>
        <w:fldChar w:fldCharType="begin"/>
      </w:r>
      <w:r>
        <w:instrText xml:space="preserve"> HYPERLINK \l "_Toc439840193" </w:instrText>
      </w:r>
      <w:r>
        <w:fldChar w:fldCharType="separate"/>
      </w:r>
      <w:r>
        <w:rPr>
          <w:rStyle w:val="18"/>
        </w:rPr>
        <w:t xml:space="preserve">2.2.3 </w:t>
      </w:r>
      <w:r>
        <w:rPr>
          <w:rStyle w:val="18"/>
          <w:rFonts w:hint="eastAsia"/>
        </w:rPr>
        <w:t>混合机制</w:t>
      </w:r>
      <w:r>
        <w:tab/>
      </w:r>
      <w:r>
        <w:fldChar w:fldCharType="begin"/>
      </w:r>
      <w:r>
        <w:instrText xml:space="preserve"> PAGEREF _Toc439840193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caps w:val="0"/>
          <w:sz w:val="21"/>
          <w:u w:val="none"/>
        </w:rPr>
      </w:pPr>
      <w:r>
        <w:fldChar w:fldCharType="begin"/>
      </w:r>
      <w:r>
        <w:instrText xml:space="preserve"> HYPERLINK \l "_Toc439840194" </w:instrText>
      </w:r>
      <w:r>
        <w:fldChar w:fldCharType="separate"/>
      </w:r>
      <w:r>
        <w:rPr>
          <w:rStyle w:val="18"/>
        </w:rPr>
        <w:t xml:space="preserve">3 </w:t>
      </w:r>
      <w:r>
        <w:rPr>
          <w:rStyle w:val="18"/>
          <w:rFonts w:hint="eastAsia"/>
        </w:rPr>
        <w:t>战斗外围机制</w:t>
      </w:r>
      <w:r>
        <w:tab/>
      </w:r>
      <w:r>
        <w:fldChar w:fldCharType="begin"/>
      </w:r>
      <w:r>
        <w:instrText xml:space="preserve"> PAGEREF _Toc439840194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"_Toc439840195" </w:instrText>
      </w:r>
      <w:r>
        <w:fldChar w:fldCharType="separate"/>
      </w:r>
      <w:r>
        <w:rPr>
          <w:rStyle w:val="18"/>
        </w:rPr>
        <w:t xml:space="preserve">3.1 </w:t>
      </w:r>
      <w:r>
        <w:rPr>
          <w:rStyle w:val="18"/>
          <w:rFonts w:hint="eastAsia"/>
        </w:rPr>
        <w:t>地形机制</w:t>
      </w:r>
      <w:r>
        <w:tab/>
      </w:r>
      <w:r>
        <w:fldChar w:fldCharType="begin"/>
      </w:r>
      <w:r>
        <w:instrText xml:space="preserve"> PAGEREF _Toc439840195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"_Toc439840196" </w:instrText>
      </w:r>
      <w:r>
        <w:fldChar w:fldCharType="separate"/>
      </w:r>
      <w:r>
        <w:rPr>
          <w:rStyle w:val="18"/>
        </w:rPr>
        <w:t xml:space="preserve">3.3 </w:t>
      </w:r>
      <w:r>
        <w:rPr>
          <w:rStyle w:val="18"/>
          <w:rFonts w:hint="eastAsia"/>
        </w:rPr>
        <w:t>特殊胜利</w:t>
      </w:r>
      <w:r>
        <w:rPr>
          <w:rStyle w:val="18"/>
        </w:rPr>
        <w:t>/</w:t>
      </w:r>
      <w:r>
        <w:rPr>
          <w:rStyle w:val="18"/>
          <w:rFonts w:hint="eastAsia"/>
        </w:rPr>
        <w:t>失败条件</w:t>
      </w:r>
      <w:r>
        <w:tab/>
      </w:r>
      <w:r>
        <w:fldChar w:fldCharType="begin"/>
      </w:r>
      <w:r>
        <w:instrText xml:space="preserve"> PAGEREF _Toc439840196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"_Toc439840197" </w:instrText>
      </w:r>
      <w:r>
        <w:fldChar w:fldCharType="separate"/>
      </w:r>
      <w:r>
        <w:rPr>
          <w:rStyle w:val="18"/>
        </w:rPr>
        <w:t xml:space="preserve">3.4 </w:t>
      </w:r>
      <w:r>
        <w:rPr>
          <w:rStyle w:val="18"/>
          <w:rFonts w:hint="eastAsia"/>
        </w:rPr>
        <w:t>战斗中特殊事件</w:t>
      </w:r>
      <w:r>
        <w:tab/>
      </w:r>
      <w:r>
        <w:fldChar w:fldCharType="begin"/>
      </w:r>
      <w:r>
        <w:instrText xml:space="preserve"> PAGEREF _Toc439840197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caps w:val="0"/>
          <w:sz w:val="21"/>
          <w:u w:val="none"/>
        </w:rPr>
      </w:pPr>
      <w:r>
        <w:fldChar w:fldCharType="begin"/>
      </w:r>
      <w:r>
        <w:instrText xml:space="preserve"> HYPERLINK \l "_Toc439840198" </w:instrText>
      </w:r>
      <w:r>
        <w:fldChar w:fldCharType="separate"/>
      </w:r>
      <w:r>
        <w:rPr>
          <w:rStyle w:val="18"/>
        </w:rPr>
        <w:t xml:space="preserve">4 </w:t>
      </w:r>
      <w:r>
        <w:rPr>
          <w:rStyle w:val="18"/>
          <w:rFonts w:hint="eastAsia"/>
        </w:rPr>
        <w:t>行动详细设计</w:t>
      </w:r>
      <w:r>
        <w:tab/>
      </w:r>
      <w:r>
        <w:fldChar w:fldCharType="begin"/>
      </w:r>
      <w:r>
        <w:instrText xml:space="preserve"> PAGEREF _Toc439840198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"_Toc439840199" </w:instrText>
      </w:r>
      <w:r>
        <w:fldChar w:fldCharType="separate"/>
      </w:r>
      <w:r>
        <w:rPr>
          <w:rStyle w:val="18"/>
        </w:rPr>
        <w:t xml:space="preserve">4.1 </w:t>
      </w:r>
      <w:r>
        <w:rPr>
          <w:rStyle w:val="18"/>
          <w:rFonts w:hint="eastAsia"/>
        </w:rPr>
        <w:t>技能</w:t>
      </w:r>
      <w:r>
        <w:tab/>
      </w:r>
      <w:r>
        <w:fldChar w:fldCharType="begin"/>
      </w:r>
      <w:r>
        <w:instrText xml:space="preserve"> PAGEREF _Toc439840199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"_Toc439840200" </w:instrText>
      </w:r>
      <w:r>
        <w:fldChar w:fldCharType="separate"/>
      </w:r>
      <w:r>
        <w:rPr>
          <w:rStyle w:val="18"/>
        </w:rPr>
        <w:t xml:space="preserve">4.2 </w:t>
      </w:r>
      <w:r>
        <w:rPr>
          <w:rStyle w:val="18"/>
          <w:rFonts w:hint="eastAsia"/>
        </w:rPr>
        <w:t>防御</w:t>
      </w:r>
      <w:r>
        <w:tab/>
      </w:r>
      <w:r>
        <w:fldChar w:fldCharType="begin"/>
      </w:r>
      <w:r>
        <w:instrText xml:space="preserve"> PAGEREF _Toc439840200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"_Toc439840201" </w:instrText>
      </w:r>
      <w:r>
        <w:fldChar w:fldCharType="separate"/>
      </w:r>
      <w:r>
        <w:rPr>
          <w:rStyle w:val="18"/>
        </w:rPr>
        <w:t xml:space="preserve">4.3 </w:t>
      </w:r>
      <w:r>
        <w:rPr>
          <w:rStyle w:val="18"/>
          <w:rFonts w:hint="eastAsia"/>
        </w:rPr>
        <w:t>道具</w:t>
      </w:r>
      <w:r>
        <w:tab/>
      </w:r>
      <w:r>
        <w:fldChar w:fldCharType="begin"/>
      </w:r>
      <w:r>
        <w:instrText xml:space="preserve"> PAGEREF _Toc439840201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"_Toc439840202" </w:instrText>
      </w:r>
      <w:r>
        <w:fldChar w:fldCharType="separate"/>
      </w:r>
      <w:r>
        <w:rPr>
          <w:rStyle w:val="18"/>
        </w:rPr>
        <w:t xml:space="preserve">4.4 </w:t>
      </w:r>
      <w:r>
        <w:rPr>
          <w:rStyle w:val="18"/>
          <w:rFonts w:hint="eastAsia"/>
        </w:rPr>
        <w:t>策略</w:t>
      </w:r>
      <w:r>
        <w:tab/>
      </w:r>
      <w:r>
        <w:fldChar w:fldCharType="begin"/>
      </w:r>
      <w:r>
        <w:instrText xml:space="preserve"> PAGEREF _Toc439840202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caps w:val="0"/>
          <w:sz w:val="21"/>
          <w:u w:val="none"/>
        </w:rPr>
      </w:pPr>
      <w:r>
        <w:fldChar w:fldCharType="begin"/>
      </w:r>
      <w:r>
        <w:instrText xml:space="preserve"> HYPERLINK \l "_Toc439840203" </w:instrText>
      </w:r>
      <w:r>
        <w:fldChar w:fldCharType="separate"/>
      </w:r>
      <w:r>
        <w:rPr>
          <w:rStyle w:val="18"/>
        </w:rPr>
        <w:t>5 BUFF</w:t>
      </w:r>
      <w:r>
        <w:tab/>
      </w:r>
      <w:r>
        <w:fldChar w:fldCharType="begin"/>
      </w:r>
      <w:r>
        <w:instrText xml:space="preserve"> PAGEREF _Toc439840203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"_Toc439840204" </w:instrText>
      </w:r>
      <w:r>
        <w:fldChar w:fldCharType="separate"/>
      </w:r>
      <w:r>
        <w:rPr>
          <w:rStyle w:val="18"/>
        </w:rPr>
        <w:t xml:space="preserve">5.1 </w:t>
      </w:r>
      <w:r>
        <w:rPr>
          <w:rStyle w:val="18"/>
          <w:rFonts w:hint="eastAsia"/>
        </w:rPr>
        <w:t>技能特效</w:t>
      </w:r>
      <w:r>
        <w:tab/>
      </w:r>
      <w:r>
        <w:fldChar w:fldCharType="begin"/>
      </w:r>
      <w:r>
        <w:instrText xml:space="preserve"> PAGEREF _Toc439840204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"_Toc439840205" </w:instrText>
      </w:r>
      <w:r>
        <w:fldChar w:fldCharType="separate"/>
      </w:r>
      <w:r>
        <w:rPr>
          <w:rStyle w:val="18"/>
        </w:rPr>
        <w:t xml:space="preserve">5.2 </w:t>
      </w:r>
      <w:r>
        <w:rPr>
          <w:rStyle w:val="18"/>
          <w:rFonts w:hint="eastAsia"/>
        </w:rPr>
        <w:t>能力加成</w:t>
      </w:r>
      <w:r>
        <w:tab/>
      </w:r>
      <w:r>
        <w:fldChar w:fldCharType="begin"/>
      </w:r>
      <w:r>
        <w:instrText xml:space="preserve"> PAGEREF _Toc439840205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ind w:firstLine="442"/>
        <w:rPr>
          <w:rFonts w:asciiTheme="minorHAnsi" w:hAnsiTheme="minorHAnsi" w:eastAsiaTheme="minorEastAsia" w:cstheme="minorBidi"/>
          <w:b w:val="0"/>
          <w:smallCaps w:val="0"/>
          <w:sz w:val="21"/>
        </w:rPr>
      </w:pPr>
      <w:r>
        <w:fldChar w:fldCharType="begin"/>
      </w:r>
      <w:r>
        <w:instrText xml:space="preserve"> HYPERLINK \l "_Toc439840206" </w:instrText>
      </w:r>
      <w:r>
        <w:fldChar w:fldCharType="separate"/>
      </w:r>
      <w:r>
        <w:rPr>
          <w:rStyle w:val="18"/>
        </w:rPr>
        <w:t xml:space="preserve">5.3 </w:t>
      </w:r>
      <w:r>
        <w:rPr>
          <w:rStyle w:val="18"/>
          <w:rFonts w:hint="eastAsia"/>
        </w:rPr>
        <w:t>异常状态</w:t>
      </w:r>
      <w:r>
        <w:tab/>
      </w:r>
      <w:r>
        <w:fldChar w:fldCharType="begin"/>
      </w:r>
      <w:r>
        <w:instrText xml:space="preserve"> PAGEREF _Toc439840206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ind w:firstLine="480"/>
      </w:pPr>
      <w:r>
        <w:rPr>
          <w:bCs/>
        </w:rPr>
        <w:fldChar w:fldCharType="end"/>
      </w:r>
    </w:p>
    <w:p>
      <w:pPr>
        <w:pStyle w:val="2"/>
      </w:pPr>
      <w:r>
        <w:br w:type="page"/>
      </w:r>
      <w:bookmarkStart w:id="0" w:name="_Toc439840187"/>
      <w:r>
        <w:t>1</w:t>
      </w:r>
      <w:r>
        <w:rPr>
          <w:rFonts w:hint="eastAsia"/>
        </w:rPr>
        <w:t>概述</w:t>
      </w:r>
      <w:bookmarkEnd w:id="0"/>
    </w:p>
    <w:p>
      <w:pPr>
        <w:ind w:firstLine="480"/>
      </w:pPr>
      <w:r>
        <w:t>战斗</w:t>
      </w:r>
      <w:r>
        <w:rPr>
          <w:rFonts w:hint="eastAsia"/>
        </w:rPr>
        <w:t>系统</w:t>
      </w:r>
      <w:r>
        <w:t>是游戏的核心玩法之一，</w:t>
      </w:r>
      <w:r>
        <w:rPr>
          <w:rFonts w:hint="eastAsia"/>
        </w:rPr>
        <w:t>本游戏</w:t>
      </w:r>
      <w:r>
        <w:t>的</w:t>
      </w:r>
      <w:r>
        <w:rPr>
          <w:rFonts w:hint="eastAsia"/>
        </w:rPr>
        <w:t>战斗系统</w:t>
      </w:r>
      <w:r>
        <w:t>是</w:t>
      </w:r>
      <w:r>
        <w:rPr>
          <w:rFonts w:hint="eastAsia"/>
        </w:rPr>
        <w:t>基于时间轴的半回合制战斗，希望带给玩家策略性和趣味性较高的战斗体验。主要特点有：</w:t>
      </w:r>
    </w:p>
    <w:p>
      <w:pPr>
        <w:ind w:firstLine="482"/>
      </w:pPr>
      <w:r>
        <w:rPr>
          <w:rFonts w:hint="eastAsia"/>
          <w:b/>
          <w:bCs/>
        </w:rPr>
        <w:t>频度较低</w:t>
      </w:r>
      <w:r>
        <w:rPr>
          <w:rFonts w:hint="eastAsia"/>
        </w:rPr>
        <w:t>：在中地图上遭遇随机战斗的频率较低，避免因频繁进入战斗给玩家烦躁感。</w:t>
      </w:r>
    </w:p>
    <w:p>
      <w:pPr>
        <w:ind w:firstLine="482"/>
      </w:pPr>
      <w:r>
        <w:rPr>
          <w:rFonts w:hint="eastAsia"/>
          <w:b/>
          <w:bCs/>
        </w:rPr>
        <w:t>节奏适中</w:t>
      </w:r>
      <w:r>
        <w:rPr>
          <w:rFonts w:hint="eastAsia"/>
        </w:rPr>
        <w:t>：从游戏时间与游戏体验的角度来看，回合数不宜过低，否则战斗显得无趣，太长时间的战斗又会显得拖沓。故节奏应该适中，力求做到普通战斗在10回合左右结束，BOSS战的回合数控制在30~50回合左右。</w:t>
      </w:r>
    </w:p>
    <w:p>
      <w:pPr>
        <w:ind w:firstLine="482"/>
      </w:pPr>
      <w:r>
        <w:rPr>
          <w:rFonts w:hint="eastAsia"/>
          <w:b/>
          <w:bCs/>
        </w:rPr>
        <w:t>难度较高</w:t>
      </w:r>
      <w:r>
        <w:rPr>
          <w:rFonts w:hint="eastAsia"/>
        </w:rPr>
        <w:t>：因为本游戏的Rougelike基因，战斗的难度应该设置为较高，即如果战斗中不小心，普通的小怪也可造成全灭的后果。当然，难度的提升并不是单纯靠提高伤害而实现，更多是靠着敌人丰富的进攻手段与针对性的AI体现。</w:t>
      </w:r>
    </w:p>
    <w:p>
      <w:pPr>
        <w:ind w:firstLine="482"/>
      </w:pPr>
      <w:r>
        <w:rPr>
          <w:rFonts w:hint="eastAsia"/>
          <w:b/>
          <w:bCs/>
        </w:rPr>
        <w:t>上手简单</w:t>
      </w:r>
      <w:r>
        <w:rPr>
          <w:rFonts w:hint="eastAsia"/>
        </w:rPr>
        <w:t>：战斗的基础规则简单而易于上手，但不意味着游戏体验的单调。战斗界面与效果也尽量简约，以文字信息为主，减少不必要的动画效果。</w:t>
      </w:r>
    </w:p>
    <w:p>
      <w:pPr>
        <w:ind w:firstLine="482"/>
      </w:pPr>
      <w:r>
        <w:rPr>
          <w:rFonts w:hint="eastAsia"/>
          <w:b/>
          <w:bCs/>
        </w:rPr>
        <w:t>元素丰富</w:t>
      </w:r>
      <w:r>
        <w:rPr>
          <w:rFonts w:hint="eastAsia"/>
        </w:rPr>
        <w:t>：战斗中提供多样化的技能、道具与策略选择，并鼓励多种胜利方式。</w:t>
      </w:r>
    </w:p>
    <w:p>
      <w:pPr>
        <w:ind w:firstLine="485" w:firstLineChars="202"/>
      </w:pPr>
      <w:r>
        <w:rPr>
          <w:rFonts w:hint="eastAsia"/>
        </w:rPr>
        <w:t>本</w:t>
      </w:r>
      <w:r>
        <w:t>设计文档将从战斗</w:t>
      </w:r>
      <w:r>
        <w:rPr>
          <w:rFonts w:hint="eastAsia"/>
        </w:rPr>
        <w:t>核心</w:t>
      </w:r>
      <w:r>
        <w:t>流程、</w:t>
      </w:r>
      <w:r>
        <w:rPr>
          <w:rFonts w:hint="eastAsia"/>
        </w:rPr>
        <w:t>战斗外围系统、行动设计、BUFF</w:t>
      </w:r>
      <w:r>
        <w:t>等几方面</w:t>
      </w:r>
      <w:r>
        <w:rPr>
          <w:rFonts w:hint="eastAsia"/>
        </w:rPr>
        <w:t>进行</w:t>
      </w:r>
      <w:r>
        <w:t>描述与设计。</w:t>
      </w:r>
    </w:p>
    <w:p>
      <w:pPr>
        <w:pStyle w:val="2"/>
      </w:pPr>
      <w:bookmarkStart w:id="1" w:name="_Toc439840188"/>
      <w:r>
        <w:t>2</w:t>
      </w:r>
      <w:r>
        <w:rPr>
          <w:rFonts w:hint="eastAsia"/>
        </w:rPr>
        <w:t>战斗核心机制</w:t>
      </w:r>
      <w:bookmarkEnd w:id="1"/>
    </w:p>
    <w:p>
      <w:pPr>
        <w:pStyle w:val="3"/>
      </w:pPr>
      <w:bookmarkStart w:id="2" w:name="_Toc439840189"/>
      <w:r>
        <w:rPr>
          <w:rFonts w:hint="eastAsia"/>
        </w:rPr>
        <w:t>2.1 时间轴系统</w:t>
      </w:r>
      <w:bookmarkEnd w:id="2"/>
    </w:p>
    <w:p>
      <w:pPr>
        <w:ind w:firstLine="480"/>
      </w:pPr>
      <w:r>
        <w:rPr>
          <w:rFonts w:hint="eastAsia"/>
        </w:rPr>
        <w:t>本游戏为半回合制游戏，使用时间轴系统来确定行动顺序。在战斗时屏幕顶部将出现如下图所示的时间轴，全部玩家的头像将出现在时间轴上代表位置。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4838065" cy="647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本时间轴分为A、B两段以及0、1、2三点。A区间占整个时间轴长度的80%，B区间占20%。</w:t>
      </w:r>
    </w:p>
    <w:p>
      <w:pPr>
        <w:ind w:firstLine="420" w:firstLineChars="0"/>
      </w:pPr>
      <w:r>
        <w:rPr>
          <w:rFonts w:hint="eastAsia"/>
        </w:rPr>
        <w:t>战斗开始时，所有玩家（一般情况下）处于0处。战斗开始后，玩家的头像根据各自的速度在时间轴上A区间上前进，代表玩家的行动流程。在A区间，玩家的时间轴速度由其[敏捷]属性决定。</w:t>
      </w:r>
    </w:p>
    <w:p>
      <w:pPr>
        <w:ind w:firstLine="420" w:firstLineChars="0"/>
      </w:pPr>
      <w:r>
        <w:rPr>
          <w:rFonts w:hint="eastAsia"/>
        </w:rPr>
        <w:t>当玩家到达时间轴节点1时可以决定行动（详见第四章[行动]），</w:t>
      </w:r>
      <w:r>
        <w:t>当玩家决定行动时，</w:t>
      </w:r>
      <w:r>
        <w:rPr>
          <w:rFonts w:hint="eastAsia"/>
        </w:rPr>
        <w:t>自身和</w:t>
      </w:r>
      <w:r>
        <w:t>其它角色在时间轴上暂停。</w:t>
      </w:r>
      <w:r>
        <w:rPr>
          <w:rFonts w:hint="eastAsia"/>
        </w:rPr>
        <w:t>当决定行动后，会根据行动的不同以不同的速度在B区间上前进，这部分速度完全取决于行动，与[敏捷]无关。</w:t>
      </w:r>
    </w:p>
    <w:p>
      <w:pPr>
        <w:ind w:firstLine="420" w:firstLineChars="0"/>
      </w:pPr>
      <w:r>
        <w:rPr>
          <w:rFonts w:hint="eastAsia"/>
        </w:rPr>
        <w:t>当玩家到达终点2后，会进行行动，然后回到时间轴的开始处0，循环往复。</w:t>
      </w:r>
    </w:p>
    <w:p>
      <w:pPr>
        <w:ind w:firstLine="420" w:firstLineChars="0"/>
      </w:pPr>
      <w:r>
        <w:rPr>
          <w:rFonts w:hint="eastAsia"/>
        </w:rPr>
        <w:t>当玩家受到技能伤害时，会根据技能的特性从时间轴上回退，这个效果称为击退。即使玩家处于0点被击退，其击退的时间仍会生效，只是显示为0点。特别地，当玩家从B区间被击退到A区间时，其行动逻辑回到A区间的特性，并且当其再次到达1点时，仍需再次选择行动。</w:t>
      </w:r>
    </w:p>
    <w:p>
      <w:pPr>
        <w:ind w:firstLine="420" w:firstLineChars="0"/>
      </w:pPr>
      <w:r>
        <w:rPr>
          <w:rFonts w:hint="eastAsia"/>
        </w:rPr>
        <w:t>当玩家处于某些特殊状态时，也会影响其在时间轴上的行动。</w:t>
      </w:r>
    </w:p>
    <w:p>
      <w:pPr>
        <w:pStyle w:val="3"/>
      </w:pPr>
      <w:bookmarkStart w:id="3" w:name="_Toc439840190"/>
      <w:r>
        <w:rPr>
          <w:rFonts w:hint="eastAsia"/>
        </w:rPr>
        <w:t>2.2 生命值系统</w:t>
      </w:r>
      <w:bookmarkEnd w:id="3"/>
    </w:p>
    <w:p>
      <w:pPr>
        <w:ind w:firstLine="480"/>
      </w:pPr>
      <w:r>
        <w:rPr>
          <w:rFonts w:hint="eastAsia"/>
        </w:rPr>
        <w:t>由于本游戏的剧情设定，玩家与敌人是有不同的生命值类型的。具体说来，男主是采用生命机制，女主采用灵气机制，而敌人存在使用生命机制、灵气机制和混合机制的不同类型。</w:t>
      </w:r>
    </w:p>
    <w:p>
      <w:pPr>
        <w:ind w:firstLine="480"/>
      </w:pPr>
      <w:r>
        <w:rPr>
          <w:rFonts w:hint="eastAsia"/>
        </w:rPr>
        <w:t>在非战斗时，生命值和灵气值直接回复到最大值。</w:t>
      </w:r>
    </w:p>
    <w:p>
      <w:pPr>
        <w:pStyle w:val="4"/>
        <w:ind w:firstLine="0" w:firstLineChars="0"/>
      </w:pPr>
      <w:bookmarkStart w:id="4" w:name="_Toc439840191"/>
      <w:r>
        <w:rPr>
          <w:rFonts w:hint="eastAsia"/>
        </w:rPr>
        <w:t>2.2.1 生命机制</w:t>
      </w:r>
      <w:bookmarkEnd w:id="4"/>
    </w:p>
    <w:p>
      <w:pPr>
        <w:ind w:firstLine="0" w:firstLineChars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>
      <w:pPr>
        <w:ind w:firstLine="0" w:firstLineChars="0"/>
      </w:pPr>
      <w:r>
        <w:rPr>
          <w:rFonts w:hint="eastAsia"/>
        </w:rPr>
        <w:t>普通的人类和兽族的血肉之躯，采用[生命值]代表角色的健康程度。</w:t>
      </w:r>
    </w:p>
    <w:p>
      <w:pPr>
        <w:ind w:firstLine="0" w:firstLineChars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/>
        </w:rPr>
        <w:t>·</w:t>
      </w:r>
      <w:r>
        <w:rPr>
          <w:rFonts w:hint="eastAsia" w:ascii="宋体" w:hAnsi="宋体"/>
        </w:rPr>
        <w:t>生命值为0时，角色死亡，无法复活。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·当生命值低于50%时玩家的攻击力、时间轴速度、命中率、回避率四个属性开始线性消减，最大消减率为其原始值的25%。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·当生命值不满100%但高于80%时，每回合人物自愈，恢复5%的生命直到满血。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·唯一的回复方式：</w:t>
      </w:r>
      <w:r>
        <w:rPr>
          <w:rFonts w:ascii="宋体" w:hAnsi="宋体"/>
        </w:rPr>
        <w:t>使用道具</w:t>
      </w:r>
      <w:r>
        <w:rPr>
          <w:rFonts w:hint="eastAsia"/>
        </w:rPr>
        <w:t>[生命之壶]，</w:t>
      </w:r>
      <w:r>
        <w:rPr>
          <w:rFonts w:hint="eastAsia" w:ascii="宋体" w:hAnsi="宋体"/>
        </w:rPr>
        <w:t>作用是将人物生命值回复到最大生命值的80%。</w:t>
      </w:r>
      <w:r>
        <w:rPr>
          <w:rFonts w:hint="eastAsia"/>
        </w:rPr>
        <w:t>[生命之壶]</w:t>
      </w:r>
      <w:r>
        <w:rPr>
          <w:rFonts w:hint="eastAsia" w:ascii="宋体" w:hAnsi="宋体"/>
        </w:rPr>
        <w:t>是一种特殊的道具，携带数量有上限，但能在休息点自行恢复到携带上限。</w:t>
      </w:r>
    </w:p>
    <w:p>
      <w:pPr>
        <w:pStyle w:val="24"/>
        <w:ind w:left="-2"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pStyle w:val="24"/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·一些攻击带有针对生命值的特征，这种伤害会对生命机制的肉体角色造成额外伤害。</w:t>
      </w:r>
    </w:p>
    <w:p>
      <w:pPr>
        <w:pStyle w:val="24"/>
        <w:ind w:firstLine="0" w:firstLineChars="0"/>
      </w:pPr>
      <w:r>
        <w:rPr>
          <w:rFonts w:hint="eastAsia" w:ascii="宋体" w:hAnsi="宋体"/>
        </w:rPr>
        <w:t>·血量不足20%时主角立绘会产生变化。</w:t>
      </w:r>
    </w:p>
    <w:p>
      <w:pPr>
        <w:pStyle w:val="4"/>
        <w:ind w:firstLine="0" w:firstLineChars="0"/>
      </w:pPr>
      <w:bookmarkStart w:id="5" w:name="_Toc439840192"/>
      <w:r>
        <w:rPr>
          <w:rFonts w:hint="eastAsia"/>
        </w:rPr>
        <w:t>2.2.2 灵气机制</w:t>
      </w:r>
      <w:bookmarkEnd w:id="5"/>
    </w:p>
    <w:p>
      <w:pPr>
        <w:ind w:firstLine="0" w:firstLineChars="0"/>
      </w:pPr>
      <w:r>
        <w:rPr>
          <w:rFonts w:hint="eastAsia"/>
          <w:b/>
          <w:bCs/>
        </w:rPr>
        <w:t>定义</w:t>
      </w:r>
      <w:r>
        <w:rPr>
          <w:rFonts w:hint="eastAsia"/>
        </w:rPr>
        <w:t>：</w:t>
      </w:r>
    </w:p>
    <w:p>
      <w:pPr>
        <w:ind w:firstLine="0" w:firstLineChars="0"/>
      </w:pPr>
      <w:r>
        <w:rPr>
          <w:rFonts w:hint="eastAsia"/>
        </w:rPr>
        <w:t>以灵气作为生命之源的生物，采用[灵气值]代表角色的灵气存量。</w:t>
      </w:r>
    </w:p>
    <w:p>
      <w:pPr>
        <w:ind w:firstLine="0" w:firstLineChars="0"/>
      </w:pPr>
      <w:r>
        <w:rPr>
          <w:rFonts w:hint="eastAsia"/>
          <w:b/>
          <w:bCs/>
        </w:rPr>
        <w:t>特性</w:t>
      </w:r>
      <w:r>
        <w:rPr>
          <w:rFonts w:hint="eastAsia"/>
        </w:rPr>
        <w:t>：</w:t>
      </w:r>
    </w:p>
    <w:p>
      <w:pPr>
        <w:ind w:firstLine="0" w:firstLineChars="0"/>
      </w:pPr>
      <w:r>
        <w:rPr>
          <w:rFonts w:hint="eastAsia"/>
        </w:rPr>
        <w:t>·不会死亡。灵气值为0时，回到时间轴0点并停止10秒的行动。但当战场上所有友方非灵气机制角色死亡时，也算作全灭。</w:t>
      </w:r>
    </w:p>
    <w:p>
      <w:pPr>
        <w:ind w:firstLine="0" w:firstLineChars="0"/>
      </w:pPr>
      <w:r>
        <w:rPr>
          <w:rFonts w:hint="eastAsia"/>
        </w:rPr>
        <w:t>·每次到达时间轴1点时，自动回复20%的灵气。某些条件可能改变回复率。</w:t>
      </w:r>
    </w:p>
    <w:p>
      <w:pPr>
        <w:ind w:firstLine="0" w:firstLineChars="0"/>
      </w:pPr>
      <w:r>
        <w:rPr>
          <w:rFonts w:hint="eastAsia"/>
        </w:rPr>
        <w:t>·使用法术会扣除灵气，使用BUFF类法术会扣除一部分灵气最大值。</w:t>
      </w:r>
    </w:p>
    <w:p>
      <w:pPr>
        <w:ind w:firstLine="0" w:firstLineChars="0"/>
      </w:pPr>
      <w:r>
        <w:rPr>
          <w:rFonts w:hint="eastAsia"/>
        </w:rPr>
        <w:t>·不能使用[生命之壶]进行回复，但存在其它的回复方式。</w:t>
      </w:r>
    </w:p>
    <w:p>
      <w:pPr>
        <w:pStyle w:val="24"/>
        <w:ind w:firstLine="0" w:firstLineChars="0"/>
        <w:rPr>
          <w:rFonts w:ascii="宋体" w:hAnsi="宋体"/>
          <w:b/>
        </w:rPr>
      </w:pPr>
      <w:r>
        <w:rPr>
          <w:rFonts w:ascii="宋体" w:hAnsi="宋体"/>
          <w:b/>
        </w:rPr>
        <w:t>其他相关</w:t>
      </w:r>
      <w:r>
        <w:rPr>
          <w:rFonts w:hint="eastAsia" w:ascii="宋体" w:hAnsi="宋体"/>
          <w:b/>
        </w:rPr>
        <w:t>设定: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ascii="宋体" w:hAnsi="宋体"/>
        </w:rPr>
        <w:t>一些攻击带有针对</w:t>
      </w:r>
      <w:r>
        <w:rPr>
          <w:rFonts w:hint="eastAsia" w:ascii="宋体" w:hAnsi="宋体"/>
        </w:rPr>
        <w:t>灵力</w:t>
      </w:r>
      <w:r>
        <w:rPr>
          <w:rFonts w:ascii="宋体" w:hAnsi="宋体"/>
        </w:rPr>
        <w:t>的特征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这种</w:t>
      </w:r>
      <w:r>
        <w:rPr>
          <w:rFonts w:hint="eastAsia" w:ascii="宋体" w:hAnsi="宋体"/>
        </w:rPr>
        <w:t>攻击</w:t>
      </w:r>
      <w:r>
        <w:rPr>
          <w:rFonts w:ascii="宋体" w:hAnsi="宋体"/>
        </w:rPr>
        <w:t>会对灵力</w:t>
      </w:r>
      <w:r>
        <w:rPr>
          <w:rFonts w:hint="eastAsia" w:ascii="宋体" w:hAnsi="宋体"/>
        </w:rPr>
        <w:t>类型角色</w:t>
      </w:r>
      <w:r>
        <w:rPr>
          <w:rFonts w:ascii="宋体" w:hAnsi="宋体"/>
        </w:rPr>
        <w:t>造成额外的伤害</w:t>
      </w:r>
      <w:r>
        <w:rPr>
          <w:rFonts w:hint="eastAsia" w:ascii="宋体" w:hAnsi="宋体"/>
        </w:rPr>
        <w:t>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</w:t>
      </w:r>
      <w:r>
        <w:rPr>
          <w:rFonts w:hint="eastAsia" w:ascii="宋体" w:hAnsi="宋体"/>
          <w:bCs/>
        </w:rPr>
        <w:t>某些BUFF或道具</w:t>
      </w:r>
      <w:r>
        <w:rPr>
          <w:rFonts w:hint="eastAsia" w:ascii="宋体" w:hAnsi="宋体"/>
        </w:rPr>
        <w:t>可以提升灵力恢复速度，或减慢敌人的灵力恢复速度。</w:t>
      </w:r>
    </w:p>
    <w:p>
      <w:pPr>
        <w:pStyle w:val="4"/>
        <w:ind w:firstLine="0" w:firstLineChars="0"/>
      </w:pPr>
      <w:bookmarkStart w:id="6" w:name="_Toc439840193"/>
      <w:r>
        <w:rPr>
          <w:rFonts w:hint="eastAsia"/>
        </w:rPr>
        <w:t>2.2.3 混合机制</w:t>
      </w:r>
      <w:bookmarkEnd w:id="6"/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  <w:bCs/>
        </w:rPr>
        <w:t>定义</w:t>
      </w:r>
      <w:r>
        <w:rPr>
          <w:rFonts w:hint="eastAsia" w:ascii="宋体" w:hAnsi="宋体"/>
        </w:rPr>
        <w:t>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吸收了大量灵气力量的血肉之躯，采用[生命值]代表角色的生命力。多为BOSS。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  <w:b/>
          <w:bCs/>
        </w:rPr>
        <w:t>特性</w:t>
      </w:r>
      <w:r>
        <w:rPr>
          <w:rFonts w:hint="eastAsia" w:ascii="宋体" w:hAnsi="宋体"/>
        </w:rPr>
        <w:t>：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·生命值为0时，角色死亡，无法复活。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·可以使用[生命之壶]进行回复，也可以使用灵气的回复手段进行回复。</w:t>
      </w:r>
    </w:p>
    <w:p>
      <w:pPr>
        <w:ind w:firstLine="0" w:firstLineChars="0"/>
      </w:pPr>
      <w:r>
        <w:rPr>
          <w:rFonts w:hint="eastAsia" w:ascii="宋体" w:hAnsi="宋体"/>
        </w:rPr>
        <w:t>·不具备生命和灵气的大部分特点，即：生命值存量不会影响能力、不会自愈与自动回复。使用法术不会扣除生命，但使用BUFF仍然会扣除灵气最大值。不受对生命和灵力的特效技能影响。</w:t>
      </w:r>
    </w:p>
    <w:p>
      <w:pPr>
        <w:ind w:firstLine="0" w:firstLineChars="0"/>
      </w:pPr>
    </w:p>
    <w:p>
      <w:pPr>
        <w:pStyle w:val="2"/>
      </w:pPr>
      <w:bookmarkStart w:id="7" w:name="_Toc439840194"/>
      <w:r>
        <w:rPr>
          <w:rFonts w:hint="eastAsia"/>
        </w:rPr>
        <w:t>3 战斗外围机制</w:t>
      </w:r>
      <w:bookmarkEnd w:id="7"/>
    </w:p>
    <w:p>
      <w:pPr>
        <w:pStyle w:val="3"/>
      </w:pPr>
      <w:bookmarkStart w:id="8" w:name="_Toc439840195"/>
      <w:r>
        <w:rPr>
          <w:rFonts w:hint="eastAsia"/>
        </w:rPr>
        <w:t>3.1 地形机制</w:t>
      </w:r>
      <w:bookmarkEnd w:id="8"/>
    </w:p>
    <w:p>
      <w:pPr>
        <w:ind w:firstLine="480"/>
      </w:pPr>
      <w:r>
        <w:rPr>
          <w:rFonts w:hint="eastAsia"/>
        </w:rPr>
        <w:t>针对游戏的不同场景，有一些特殊的地形机制，会影响战斗。具体设计如下：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注：以下列举为“地形要素”，只要当前场景中含有对应要素就适用对应机制，可以同时存在多个要素（某些要素是互斥的如“沙漠”与“积雪”）。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地形：</w:t>
      </w:r>
    </w:p>
    <w:p>
      <w:pPr>
        <w:ind w:firstLine="482"/>
        <w:rPr>
          <w:b/>
        </w:rPr>
      </w:pPr>
      <w:r>
        <w:rPr>
          <w:rFonts w:hint="eastAsia"/>
          <w:b/>
        </w:rPr>
        <w:t>山/丘陵：</w:t>
      </w:r>
    </w:p>
    <w:p>
      <w:pPr>
        <w:ind w:firstLine="480"/>
      </w:pPr>
      <w:r>
        <w:rPr>
          <w:rFonts w:hint="eastAsia"/>
        </w:rPr>
        <w:t>在山下时拥有“向山顶移动”策略，在山顶时拥有“向山下移动”策略。策略成功率取决于“敏捷”属性。</w:t>
      </w:r>
    </w:p>
    <w:p>
      <w:pPr>
        <w:ind w:firstLine="480"/>
      </w:pPr>
      <w:r>
        <w:rPr>
          <w:rFonts w:hint="eastAsia"/>
        </w:rPr>
        <w:t>在山顶时拥有“滚石”策略，攻击地方单体，造成的伤害受“力量”属性加成。</w:t>
      </w:r>
    </w:p>
    <w:p>
      <w:pPr>
        <w:ind w:firstLine="480"/>
        <w:rPr>
          <w:color w:val="FF0000"/>
        </w:rPr>
      </w:pPr>
      <w:r>
        <w:rPr>
          <w:rFonts w:hint="eastAsia"/>
        </w:rPr>
        <w:t>山顶与山下角色互相攻击无法使用近战攻击，并且命中率受到减成。</w:t>
      </w:r>
    </w:p>
    <w:p>
      <w:pPr>
        <w:ind w:firstLine="482"/>
        <w:rPr>
          <w:b/>
        </w:rPr>
      </w:pPr>
      <w:r>
        <w:rPr>
          <w:rFonts w:hint="eastAsia"/>
          <w:b/>
        </w:rPr>
        <w:t>岩浆：</w:t>
      </w:r>
    </w:p>
    <w:p>
      <w:pPr>
        <w:ind w:firstLine="480"/>
        <w:rPr>
          <w:b/>
        </w:rPr>
      </w:pPr>
      <w:r>
        <w:rPr>
          <w:rFonts w:hint="eastAsia"/>
        </w:rPr>
        <w:t>拥有“接近敌人”与“远离敌人”策略，接近敌人后拥有“尝试将敌人推入岩浆”策略，成功率决定于双方力量。</w:t>
      </w:r>
    </w:p>
    <w:p>
      <w:pPr>
        <w:ind w:firstLine="482"/>
        <w:rPr>
          <w:b/>
        </w:rPr>
      </w:pPr>
      <w:r>
        <w:rPr>
          <w:rFonts w:hint="eastAsia"/>
          <w:b/>
        </w:rPr>
        <w:t>树木：</w:t>
      </w:r>
    </w:p>
    <w:p>
      <w:pPr>
        <w:ind w:firstLine="480"/>
      </w:pPr>
      <w:r>
        <w:rPr>
          <w:rFonts w:hint="eastAsia"/>
        </w:rPr>
        <w:t>在树下时拥有“爬树”策略，在树顶时拥有“从树上下来”策略。策略成功率取决于“敏捷”属性。</w:t>
      </w:r>
    </w:p>
    <w:p>
      <w:pPr>
        <w:ind w:firstLine="480"/>
        <w:rPr>
          <w:color w:val="FF0000"/>
        </w:rPr>
      </w:pPr>
      <w:r>
        <w:rPr>
          <w:rFonts w:hint="eastAsia"/>
        </w:rPr>
        <w:t>树顶与树下角色互相攻击无法使用近战攻击，并且命中率受到减成。</w:t>
      </w:r>
    </w:p>
    <w:p>
      <w:pPr>
        <w:ind w:firstLine="482"/>
        <w:rPr>
          <w:b/>
        </w:rPr>
      </w:pPr>
      <w:r>
        <w:rPr>
          <w:rFonts w:hint="eastAsia"/>
          <w:b/>
        </w:rPr>
        <w:t>树丛/草丛：</w:t>
      </w:r>
    </w:p>
    <w:p>
      <w:pPr>
        <w:ind w:firstLine="480"/>
      </w:pPr>
      <w:r>
        <w:rPr>
          <w:rFonts w:hint="eastAsia"/>
        </w:rPr>
        <w:t>拥有“钻进草丛”策略。钻进草丛后拥有“在草丛中隐蔽”策略，隐蔽成功率取决于敌人洞察和自己的敏捷。</w:t>
      </w:r>
    </w:p>
    <w:p>
      <w:pPr>
        <w:ind w:firstLine="480"/>
      </w:pPr>
      <w:r>
        <w:rPr>
          <w:rFonts w:hint="eastAsia"/>
        </w:rPr>
        <w:t>成功隐蔽后可直接发动一次攻击（相当于直接在时间轴2位置），当两名角色都隐蔽时，选择“逃脱”策略逃脱肯定成功。</w:t>
      </w:r>
    </w:p>
    <w:p>
      <w:pPr>
        <w:ind w:firstLine="482"/>
        <w:rPr>
          <w:b/>
        </w:rPr>
      </w:pPr>
      <w:r>
        <w:rPr>
          <w:rFonts w:hint="eastAsia"/>
          <w:b/>
        </w:rPr>
        <w:t>（在有水的地方水系法术伤害会受到加成）</w:t>
      </w:r>
    </w:p>
    <w:p>
      <w:pPr>
        <w:ind w:firstLine="482"/>
        <w:rPr>
          <w:b/>
        </w:rPr>
      </w:pPr>
      <w:r>
        <w:rPr>
          <w:rFonts w:hint="eastAsia"/>
          <w:b/>
        </w:rPr>
        <w:t>河/溪：</w:t>
      </w:r>
    </w:p>
    <w:p>
      <w:pPr>
        <w:ind w:firstLine="199" w:firstLineChars="83"/>
      </w:pPr>
      <w:r>
        <w:tab/>
      </w:r>
      <w:r>
        <w:rPr>
          <w:rFonts w:hint="eastAsia"/>
        </w:rPr>
        <w:t>拥有“跳到河中逃走”策略（被水冲走），逃跑肯定成功，但会损失一定的血量/灵力。</w:t>
      </w:r>
    </w:p>
    <w:p>
      <w:pPr>
        <w:ind w:firstLine="482"/>
        <w:rPr>
          <w:b/>
        </w:rPr>
      </w:pPr>
      <w:r>
        <w:rPr>
          <w:rFonts w:hint="eastAsia"/>
          <w:b/>
        </w:rPr>
        <w:t>湖/海：</w:t>
      </w:r>
    </w:p>
    <w:p>
      <w:pPr>
        <w:ind w:firstLine="480"/>
      </w:pPr>
      <w:r>
        <w:rPr>
          <w:rFonts w:hint="eastAsia"/>
        </w:rPr>
        <w:t>拥有“跳入湖中”策略，但敏捷太低不会出现此选项（因为会“被水淹没、不知所措”）。</w:t>
      </w:r>
    </w:p>
    <w:p>
      <w:pPr>
        <w:ind w:firstLine="480"/>
      </w:pPr>
      <w:r>
        <w:rPr>
          <w:rFonts w:hint="eastAsia"/>
        </w:rPr>
        <w:t>岸上与湖中的角色无法互相攻击，在湖中使用任何策略成功率都会受到减成，任何攻击伤害都会受到减成（除了水系法术）。</w:t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天气：</w:t>
      </w:r>
    </w:p>
    <w:p>
      <w:pPr>
        <w:ind w:firstLine="482"/>
        <w:rPr>
          <w:b/>
        </w:rPr>
      </w:pPr>
      <w:r>
        <w:rPr>
          <w:rFonts w:hint="eastAsia"/>
          <w:b/>
        </w:rPr>
        <w:t>大风：</w:t>
      </w:r>
    </w:p>
    <w:p>
      <w:pPr>
        <w:ind w:firstLine="480"/>
      </w:pPr>
      <w:r>
        <w:rPr>
          <w:rFonts w:hint="eastAsia"/>
        </w:rPr>
        <w:t>辅助类法术减成</w:t>
      </w:r>
    </w:p>
    <w:p>
      <w:pPr>
        <w:ind w:firstLine="482"/>
        <w:rPr>
          <w:b/>
        </w:rPr>
      </w:pPr>
      <w:r>
        <w:rPr>
          <w:rFonts w:hint="eastAsia"/>
          <w:b/>
        </w:rPr>
        <w:t>雨：</w:t>
      </w:r>
    </w:p>
    <w:p>
      <w:pPr>
        <w:ind w:firstLine="480"/>
      </w:pPr>
      <w:r>
        <w:rPr>
          <w:rFonts w:hint="eastAsia"/>
        </w:rPr>
        <w:t>水系法术加成，火系法术减成</w:t>
      </w:r>
    </w:p>
    <w:p>
      <w:pPr>
        <w:ind w:firstLine="482"/>
        <w:rPr>
          <w:b/>
        </w:rPr>
      </w:pPr>
      <w:r>
        <w:rPr>
          <w:rFonts w:hint="eastAsia"/>
          <w:b/>
        </w:rPr>
        <w:t>雪：</w:t>
      </w:r>
    </w:p>
    <w:p>
      <w:pPr>
        <w:ind w:firstLine="480"/>
      </w:pPr>
      <w:r>
        <w:rPr>
          <w:rFonts w:hint="eastAsia"/>
        </w:rPr>
        <w:t>冰系法术加成</w:t>
      </w:r>
    </w:p>
    <w:p>
      <w:pPr>
        <w:ind w:firstLineChars="83"/>
        <w:rPr>
          <w:b/>
        </w:rPr>
      </w:pPr>
      <w:r>
        <w:rPr>
          <w:b/>
        </w:rPr>
        <w:tab/>
      </w:r>
      <w:r>
        <w:rPr>
          <w:rFonts w:hint="eastAsia"/>
          <w:b/>
        </w:rPr>
        <w:t>雷电：</w:t>
      </w:r>
    </w:p>
    <w:p>
      <w:pPr>
        <w:ind w:firstLine="199" w:firstLineChars="83"/>
      </w:pPr>
      <w:r>
        <w:rPr>
          <w:rFonts w:hint="eastAsia"/>
        </w:rPr>
        <w:t xml:space="preserve">  电系法术加成</w:t>
      </w:r>
    </w:p>
    <w:p>
      <w:pPr>
        <w:ind w:firstLine="199" w:firstLineChars="83"/>
        <w:rPr>
          <w:b/>
        </w:rPr>
      </w:pPr>
      <w:r>
        <w:tab/>
      </w:r>
      <w:r>
        <w:rPr>
          <w:rFonts w:hint="eastAsia"/>
          <w:b/>
          <w:highlight w:val="yellow"/>
        </w:rPr>
        <w:t>天火？</w:t>
      </w:r>
      <w:r>
        <w:rPr>
          <w:rFonts w:hint="eastAsia"/>
          <w:b/>
        </w:rPr>
        <w:t>：</w:t>
      </w:r>
    </w:p>
    <w:p>
      <w:pPr>
        <w:ind w:firstLineChars="83"/>
      </w:pPr>
      <w:r>
        <w:rPr>
          <w:rFonts w:hint="eastAsia"/>
          <w:b/>
        </w:rPr>
        <w:t xml:space="preserve">  </w:t>
      </w:r>
      <w:r>
        <w:rPr>
          <w:rFonts w:hint="eastAsia"/>
        </w:rPr>
        <w:t>火系法术加成</w:t>
      </w:r>
    </w:p>
    <w:p>
      <w:pPr>
        <w:pStyle w:val="3"/>
      </w:pPr>
      <w:bookmarkStart w:id="9" w:name="_Toc439840196"/>
      <w:r>
        <w:rPr>
          <w:rFonts w:hint="eastAsia"/>
        </w:rPr>
        <w:t>3.3 特殊胜利/失败条件</w:t>
      </w:r>
      <w:bookmarkEnd w:id="9"/>
    </w:p>
    <w:p>
      <w:pPr>
        <w:ind w:firstLine="420" w:firstLineChars="0"/>
      </w:pPr>
      <w:r>
        <w:rPr>
          <w:rFonts w:hint="eastAsia"/>
        </w:rPr>
        <w:t>通常的战斗胜利条件为敌方全部死亡，失败条件为我方全部死亡。但是，仍然存在着一些特殊的战斗胜利条件。这些特殊条件有些是可选的，即：即可以通过达到特殊条件来使得游戏胜利，也可以通过通常的方式来赢得战斗；有些则是必须的：即未达到特定的条件，战斗则会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【可选】敌方全部逃跑。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【必须】女主不能倒下，否则战斗失败。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【必须】存活N回合。若在敌方行动N回合后仍然存活则直接战斗胜利。</w:t>
      </w:r>
    </w:p>
    <w:p>
      <w:pPr>
        <w:ind w:firstLine="0" w:firstLineChars="0"/>
        <w:rPr>
          <w:rFonts w:ascii="宋体" w:hAnsi="宋体"/>
        </w:rPr>
      </w:pPr>
      <w:r>
        <w:rPr>
          <w:rFonts w:hint="eastAsia" w:ascii="宋体" w:hAnsi="宋体"/>
        </w:rPr>
        <w:t>【必须】使用某种特殊属性/类型功能才能击倒的怪。</w:t>
      </w:r>
    </w:p>
    <w:p>
      <w:pPr>
        <w:ind w:firstLine="0" w:firstLineChars="0"/>
      </w:pPr>
      <w:r>
        <w:rPr>
          <w:rFonts w:hint="eastAsia" w:ascii="宋体" w:hAnsi="宋体"/>
        </w:rPr>
        <w:t>【必须】在濒死时并不会直接死亡，而是要通过某种QTE才能击倒的怪。</w:t>
      </w:r>
    </w:p>
    <w:p>
      <w:pPr>
        <w:pStyle w:val="3"/>
      </w:pPr>
      <w:bookmarkStart w:id="10" w:name="_Toc439840197"/>
      <w:r>
        <w:rPr>
          <w:rFonts w:hint="eastAsia"/>
        </w:rPr>
        <w:t>3.4 战斗中特殊事件</w:t>
      </w:r>
      <w:bookmarkEnd w:id="10"/>
    </w:p>
    <w:p>
      <w:pPr>
        <w:ind w:firstLine="420" w:firstLineChars="0"/>
        <w:rPr>
          <w:color w:val="FF0000"/>
        </w:rPr>
      </w:pPr>
      <w:r>
        <w:rPr>
          <w:rFonts w:hint="eastAsia"/>
        </w:rPr>
        <w:t>战斗中可能会随机/由某些特殊条件引发一些特殊事件，影响战局。</w:t>
      </w:r>
      <w:r>
        <w:rPr>
          <w:rFonts w:hint="eastAsia"/>
          <w:color w:val="FF0000"/>
        </w:rPr>
        <w:t>【待设计】</w:t>
      </w:r>
    </w:p>
    <w:p>
      <w:pPr>
        <w:pStyle w:val="2"/>
      </w:pPr>
      <w:bookmarkStart w:id="11" w:name="_Toc439840198"/>
      <w:r>
        <w:rPr>
          <w:rFonts w:hint="eastAsia"/>
        </w:rPr>
        <w:t>4 行动详细设计</w:t>
      </w:r>
      <w:bookmarkEnd w:id="11"/>
    </w:p>
    <w:p>
      <w:pPr>
        <w:ind w:firstLine="0" w:firstLineChars="0"/>
      </w:pPr>
      <w:r>
        <w:t>在战斗中，一回合的行动是非常重要的。本文包含了玩家所有的行动可能，与相应后果。在一回合的行动中，玩家可以从以下行动选项中选择一项进行。基本的选择有四种：</w:t>
      </w:r>
    </w:p>
    <w:p>
      <w:pPr>
        <w:ind w:firstLine="0" w:firstLineChars="0"/>
      </w:pPr>
      <w:r>
        <w:rPr>
          <w:b/>
        </w:rPr>
        <w:t>进攻。</w:t>
      </w:r>
      <w:r>
        <w:t>使用武器、法术或天赋技能进行攻击性行动。详见</w:t>
      </w:r>
      <w:r>
        <w:rPr>
          <w:rFonts w:hint="eastAsia"/>
        </w:rPr>
        <w:t>【技能】一节。</w:t>
      </w:r>
    </w:p>
    <w:p>
      <w:pPr>
        <w:ind w:firstLine="0" w:firstLineChars="0"/>
      </w:pPr>
      <w:r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【防御】一节。</w:t>
      </w:r>
    </w:p>
    <w:p>
      <w:pPr>
        <w:ind w:firstLine="0" w:firstLineChars="0"/>
      </w:pPr>
      <w:r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BUFF或造成某些特殊效果。</w:t>
      </w:r>
      <w:r>
        <w:t>详见</w:t>
      </w:r>
      <w:r>
        <w:rPr>
          <w:rFonts w:hint="eastAsia"/>
        </w:rPr>
        <w:t>【道具】一节。</w:t>
      </w:r>
    </w:p>
    <w:p>
      <w:pPr>
        <w:ind w:firstLine="0" w:firstLineChars="0"/>
      </w:pPr>
      <w:r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>
      <w:pPr>
        <w:pStyle w:val="3"/>
      </w:pPr>
      <w:bookmarkStart w:id="12" w:name="_Toc439840199"/>
      <w:r>
        <w:rPr>
          <w:rFonts w:hint="eastAsia"/>
        </w:rPr>
        <w:t>4.1 技能</w:t>
      </w:r>
      <w:bookmarkEnd w:id="12"/>
    </w:p>
    <w:p>
      <w:pPr>
        <w:ind w:firstLine="480"/>
      </w:pPr>
      <w:r>
        <w:rPr>
          <w:rFonts w:hint="eastAsia"/>
        </w:rPr>
        <w:t>技能是武器或法术可以使出的攻击方式，不同武器或法术书可能具有同样的技能，但技能的属性值根据武器或法术书的不同而不同。某些天赋也可能带来额外的技能。</w:t>
      </w:r>
    </w:p>
    <w:p>
      <w:pPr>
        <w:ind w:firstLine="480"/>
      </w:pPr>
      <w:r>
        <w:rPr>
          <w:rFonts w:hint="eastAsia"/>
        </w:rPr>
        <w:t>技能的基本属性有：</w:t>
      </w:r>
      <w:r>
        <w:rPr>
          <w:rFonts w:hint="eastAsia"/>
          <w:b/>
          <w:bCs/>
        </w:rPr>
        <w:t>攻击力修正、命中率修正、前摇速度修正、后摇时间修正、击退修正、</w:t>
      </w:r>
      <w:r>
        <w:rPr>
          <w:rFonts w:hint="eastAsia"/>
          <w:b/>
        </w:rPr>
        <w:t>最大连击次数/吟唱等级、</w:t>
      </w:r>
      <w:r>
        <w:rPr>
          <w:rFonts w:hint="eastAsia"/>
          <w:b/>
          <w:bCs/>
        </w:rPr>
        <w:t>对象类型、技能属性</w:t>
      </w:r>
      <w:r>
        <w:rPr>
          <w:rFonts w:hint="eastAsia"/>
        </w:rPr>
        <w:t>等。</w:t>
      </w:r>
    </w:p>
    <w:p>
      <w:pPr>
        <w:ind w:firstLine="482"/>
      </w:pPr>
      <w:r>
        <w:rPr>
          <w:rFonts w:hint="eastAsia"/>
          <w:b/>
          <w:bCs/>
        </w:rPr>
        <w:t>攻击力修正</w:t>
      </w:r>
      <w:r>
        <w:rPr>
          <w:rFonts w:hint="eastAsia"/>
        </w:rPr>
        <w:t>：技能对基础攻击力的修正值，以1为基准值。</w:t>
      </w:r>
    </w:p>
    <w:p>
      <w:pPr>
        <w:ind w:firstLine="482"/>
      </w:pPr>
      <w:r>
        <w:rPr>
          <w:rFonts w:hint="eastAsia"/>
          <w:b/>
          <w:bCs/>
        </w:rPr>
        <w:t>命中率修正</w:t>
      </w:r>
      <w:r>
        <w:rPr>
          <w:rFonts w:hint="eastAsia"/>
        </w:rPr>
        <w:t>：技能对基础命中率的修正值，以1为基准值。</w:t>
      </w:r>
    </w:p>
    <w:p>
      <w:pPr>
        <w:ind w:firstLine="482"/>
      </w:pPr>
      <w:r>
        <w:rPr>
          <w:rFonts w:hint="eastAsia"/>
          <w:b/>
          <w:bCs/>
        </w:rPr>
        <w:t>暴击率修正</w:t>
      </w:r>
      <w:r>
        <w:rPr>
          <w:rFonts w:hint="eastAsia"/>
        </w:rPr>
        <w:t>：技能对基础暴击率的修正值，以1为基准值。</w:t>
      </w:r>
    </w:p>
    <w:p>
      <w:pPr>
        <w:ind w:firstLine="482"/>
      </w:pPr>
      <w:r>
        <w:rPr>
          <w:rFonts w:hint="eastAsia"/>
          <w:b/>
          <w:bCs/>
        </w:rPr>
        <w:t>击退修正</w:t>
      </w:r>
      <w:r>
        <w:rPr>
          <w:rFonts w:hint="eastAsia"/>
        </w:rPr>
        <w:t>：技能对目标时间轴的击退能力。由武器击退值和该修正值决定，以1为基准值。一般来说武器的重攻击击退能力要明显强于轻攻击。</w:t>
      </w:r>
    </w:p>
    <w:p>
      <w:pPr>
        <w:ind w:firstLine="482"/>
      </w:pPr>
      <w:r>
        <w:rPr>
          <w:rFonts w:hint="eastAsia"/>
          <w:b/>
          <w:bCs/>
        </w:rPr>
        <w:t>前摇速度修正</w:t>
      </w:r>
      <w:r>
        <w:rPr>
          <w:rFonts w:hint="eastAsia"/>
        </w:rPr>
        <w:t>：释放技能者在出招前的准备时间，由武器速度和该速度修正值决定，速度越快准备时间越短。以1为基准值。</w:t>
      </w:r>
    </w:p>
    <w:p>
      <w:pPr>
        <w:ind w:firstLine="482"/>
      </w:pPr>
      <w:r>
        <w:rPr>
          <w:rFonts w:hint="eastAsia"/>
          <w:b/>
          <w:bCs/>
        </w:rPr>
        <w:t>后摇时间修正</w:t>
      </w:r>
      <w:r>
        <w:rPr>
          <w:rFonts w:hint="eastAsia"/>
        </w:rPr>
        <w:t>：释放技能者在出招后的停滞时间，由武器速度和该速度修正值决定，速度越快停滞时间越短。以1为基准值。</w:t>
      </w:r>
    </w:p>
    <w:p>
      <w:pPr>
        <w:ind w:firstLine="480"/>
      </w:pPr>
      <w:r>
        <w:t>*对于法术，不存在后摇时间，其</w:t>
      </w:r>
      <w:r>
        <w:rPr>
          <w:rFonts w:hint="eastAsia"/>
        </w:rPr>
        <w:t>[后摇时间]一栏代表的是其需要消耗的灵气值(</w:t>
      </w:r>
      <w:r>
        <w:t xml:space="preserve"> &gt;= 1</w:t>
      </w:r>
      <w:r>
        <w:rPr>
          <w:rFonts w:hint="eastAsia"/>
        </w:rPr>
        <w:t>)或灵气百分比(</w:t>
      </w:r>
      <w:r>
        <w:t>&lt; 1</w:t>
      </w:r>
      <w:r>
        <w:rPr>
          <w:rFonts w:hint="eastAsia"/>
        </w:rPr>
        <w:t>)。</w:t>
      </w:r>
    </w:p>
    <w:p>
      <w:pPr>
        <w:ind w:firstLine="482"/>
      </w:pPr>
      <w:r>
        <w:rPr>
          <w:rFonts w:hint="eastAsia"/>
          <w:b/>
        </w:rPr>
        <w:t>最大连击次数/吟唱等级</w:t>
      </w:r>
      <w:r>
        <w:rPr>
          <w:rFonts w:hint="eastAsia"/>
        </w:rPr>
        <w:t>：该技能允许的最大</w:t>
      </w:r>
      <w:r>
        <w:t>连击次数</w:t>
      </w:r>
      <w:r>
        <w:rPr>
          <w:rFonts w:hint="eastAsia"/>
        </w:rPr>
        <w:t>/吟唱等级。</w:t>
      </w:r>
    </w:p>
    <w:p>
      <w:pPr>
        <w:ind w:firstLine="480"/>
      </w:pPr>
      <w:r>
        <w:t>*</w:t>
      </w:r>
      <w:r>
        <w:rPr>
          <w:rFonts w:hint="eastAsia"/>
        </w:rPr>
        <w:t>当该值为-</w:t>
      </w:r>
      <w:r>
        <w:t>1时，表示连击次数</w:t>
      </w:r>
      <w:r>
        <w:rPr>
          <w:rFonts w:hint="eastAsia"/>
        </w:rPr>
        <w:t>/吟唱等级无上限。</w:t>
      </w:r>
    </w:p>
    <w:p>
      <w:pPr>
        <w:ind w:firstLine="482"/>
      </w:pPr>
      <w:r>
        <w:rPr>
          <w:rFonts w:hint="eastAsia"/>
          <w:b/>
          <w:bCs/>
        </w:rPr>
        <w:t>对象类型</w:t>
      </w:r>
      <w:r>
        <w:rPr>
          <w:rFonts w:hint="eastAsia"/>
        </w:rPr>
        <w:t>：技能的目标对象类型，我方单体、我方全体、敌方单体、敌方全体、敌我全体等。</w:t>
      </w:r>
    </w:p>
    <w:p>
      <w:pPr>
        <w:ind w:firstLine="482"/>
      </w:pPr>
      <w:r>
        <w:rPr>
          <w:rFonts w:hint="eastAsia"/>
          <w:b/>
          <w:bCs/>
        </w:rPr>
        <w:t>技能属性</w:t>
      </w:r>
      <w:r>
        <w:rPr>
          <w:rFonts w:hint="eastAsia"/>
        </w:rPr>
        <w:t>：技能属于进程物理攻击、远程物理攻击、灵属性法术攻击、阳属性法术攻击、阴属性法术攻击中的哪一种。</w:t>
      </w:r>
    </w:p>
    <w:p>
      <w:pPr>
        <w:pStyle w:val="3"/>
      </w:pPr>
      <w:bookmarkStart w:id="13" w:name="_Toc439840200"/>
      <w:r>
        <w:rPr>
          <w:rFonts w:hint="eastAsia"/>
        </w:rPr>
        <w:t>4.2 防御</w:t>
      </w:r>
      <w:bookmarkEnd w:id="13"/>
    </w:p>
    <w:p>
      <w:pPr>
        <w:ind w:firstLine="420" w:firstLineChars="0"/>
      </w:pPr>
      <w:r>
        <w:rPr>
          <w:rFonts w:hint="eastAsia"/>
        </w:rPr>
        <w:t>本游戏的所有防御类技能都附带一个特殊机制，即完美防御，见下。</w:t>
      </w:r>
    </w:p>
    <w:p>
      <w:pPr>
        <w:ind w:firstLine="0" w:firstLineChars="0"/>
      </w:pPr>
      <w:r>
        <w:rPr>
          <w:b/>
        </w:rPr>
        <w:t>格挡</w:t>
      </w:r>
      <w:r>
        <w:t>。</w:t>
      </w:r>
      <w:r>
        <w:rPr>
          <w:rFonts w:hint="eastAsia"/>
        </w:rPr>
        <w:t>不会受到暴击，且受到的伤害减少50%</w:t>
      </w:r>
      <w:r>
        <w:t>。</w:t>
      </w:r>
    </w:p>
    <w:p>
      <w:pPr>
        <w:ind w:firstLine="0" w:firstLineChars="0"/>
      </w:pPr>
      <w:r>
        <w:rPr>
          <w:b/>
        </w:rPr>
        <w:t>躲闪</w:t>
      </w:r>
      <w:r>
        <w:t>。不会被击退，且</w:t>
      </w:r>
      <w:r>
        <w:rPr>
          <w:rFonts w:hint="eastAsia"/>
        </w:rPr>
        <w:t>敌方命中率-</w:t>
      </w:r>
      <w:r>
        <w:t xml:space="preserve"> 25%。</w:t>
      </w:r>
    </w:p>
    <w:p>
      <w:pPr>
        <w:ind w:firstLine="0" w:firstLineChars="0"/>
      </w:pPr>
      <w:r>
        <w:rPr>
          <w:b/>
        </w:rPr>
        <w:t>守护</w:t>
      </w:r>
      <w:r>
        <w:t>。选定友方单人，其受到的单体伤害由自己全部承受，并可触发防御反击。</w:t>
      </w:r>
    </w:p>
    <w:p>
      <w:pPr>
        <w:ind w:firstLine="0" w:firstLineChars="0"/>
      </w:pPr>
    </w:p>
    <w:p>
      <w:pPr>
        <w:ind w:firstLine="0" w:firstLineChars="0"/>
      </w:pPr>
      <w:r>
        <w:rPr>
          <w:b/>
        </w:rPr>
        <w:t>其它防御技能</w:t>
      </w:r>
      <w:r>
        <w:t>。从某些技能树上得到的额外防御技能。</w:t>
      </w:r>
    </w:p>
    <w:p>
      <w:pPr>
        <w:ind w:firstLine="0" w:firstLineChars="0"/>
      </w:pPr>
    </w:p>
    <w:p>
      <w:pPr>
        <w:ind w:firstLine="0" w:firstLineChars="0"/>
      </w:pPr>
      <w:r>
        <w:rPr>
          <w:b/>
        </w:rPr>
        <w:t>完美防御：</w:t>
      </w:r>
      <w:r>
        <w:t>防御动作的生效从决定行动</w:t>
      </w:r>
      <w:r>
        <w:rPr>
          <w:rFonts w:hint="eastAsia"/>
        </w:rPr>
        <w:t>（时间轴1点）</w:t>
      </w:r>
      <w:r>
        <w:t>开始，到下一次</w:t>
      </w:r>
      <w:r>
        <w:rPr>
          <w:rFonts w:hint="eastAsia"/>
        </w:rPr>
        <w:t>决定</w:t>
      </w:r>
      <w:r>
        <w:t>行动</w:t>
      </w:r>
      <w:r>
        <w:rPr>
          <w:rFonts w:hint="eastAsia"/>
        </w:rPr>
        <w:t>（即再次到达时间轴1点）</w:t>
      </w:r>
      <w:r>
        <w:t>前。若在玩家在时间轴</w:t>
      </w:r>
      <w:r>
        <w:rPr>
          <w:rFonts w:hint="eastAsia"/>
        </w:rPr>
        <w:t>B区间受到攻击（注意</w:t>
      </w:r>
      <w:r>
        <w:t>：其它玩家在攻击处于</w:t>
      </w:r>
      <w:r>
        <w:rPr>
          <w:rFonts w:hint="eastAsia"/>
        </w:rPr>
        <w:t>B区</w:t>
      </w:r>
      <w:r>
        <w:t>间的玩家时，并不知道其做出的操作是什么</w:t>
      </w:r>
      <w:r>
        <w:rPr>
          <w:rFonts w:hint="eastAsia"/>
        </w:rPr>
        <w:t>），则会触发完美防御，除完全不受到伤害外，还可追加一次反击，伤害值为：（</w:t>
      </w:r>
      <w:r>
        <w:t>防御者技巧</w:t>
      </w:r>
      <w:r>
        <w:rPr>
          <w:rFonts w:hint="eastAsia"/>
        </w:rPr>
        <w:t xml:space="preserve"> +</w:t>
      </w:r>
      <w:r>
        <w:t xml:space="preserve"> 防御者力量）</w:t>
      </w:r>
      <w:r>
        <w:rPr>
          <w:rFonts w:hint="eastAsia"/>
        </w:rPr>
        <w:t xml:space="preserve"> *</w:t>
      </w:r>
      <w:r>
        <w:t xml:space="preserve"> 防御者攻击倍率</w:t>
      </w:r>
      <w:r>
        <w:rPr>
          <w:rFonts w:hint="eastAsia"/>
        </w:rPr>
        <w:t>。</w:t>
      </w:r>
    </w:p>
    <w:p>
      <w:pPr>
        <w:pStyle w:val="3"/>
      </w:pPr>
      <w:bookmarkStart w:id="14" w:name="_Toc439840201"/>
      <w:r>
        <w:rPr>
          <w:rFonts w:hint="eastAsia"/>
        </w:rPr>
        <w:t>4.3 道具</w:t>
      </w:r>
      <w:bookmarkEnd w:id="14"/>
    </w:p>
    <w:p>
      <w:pPr>
        <w:ind w:firstLine="480"/>
      </w:pPr>
      <w:r>
        <w:rPr>
          <w:rFonts w:hint="eastAsia"/>
        </w:rPr>
        <w:t>道具并不是本游戏的设计重点，但要注意的是：“元素瓶”等道具可能是为数不多的恢复方式（在设计技能时避免强大的回复技能以及策略），其它的道具在设计上也要避免出现鸡肋的情况。</w:t>
      </w:r>
    </w:p>
    <w:p>
      <w:pPr>
        <w:ind w:firstLine="0" w:firstLineChars="0"/>
      </w:pPr>
      <w:r>
        <w:rPr>
          <w:b/>
        </w:rPr>
        <w:t>切换武器</w:t>
      </w:r>
      <w:r>
        <w:t>。利用该回合的行动机会切换手中的武器。</w:t>
      </w:r>
      <w:r>
        <w:rPr>
          <w:highlight w:val="yellow"/>
        </w:rPr>
        <w:t>可能触发切换攻击？</w:t>
      </w:r>
    </w:p>
    <w:p>
      <w:pPr>
        <w:ind w:firstLine="0" w:firstLineChars="0"/>
      </w:pPr>
      <w:r>
        <w:rPr>
          <w:b/>
        </w:rPr>
        <w:t>使用</w:t>
      </w:r>
      <w:r>
        <w:rPr>
          <w:rFonts w:hint="eastAsia"/>
          <w:b/>
        </w:rPr>
        <w:t>[生命之壶]</w:t>
      </w:r>
      <w:r>
        <w:t>。将HP恢复至</w:t>
      </w:r>
      <w:r>
        <w:rPr>
          <w:rFonts w:hint="eastAsia"/>
        </w:rPr>
        <w:t>80%。</w:t>
      </w:r>
    </w:p>
    <w:p>
      <w:pPr>
        <w:ind w:firstLine="0" w:firstLineChars="0"/>
      </w:pPr>
      <w:r>
        <w:rPr>
          <w:b/>
        </w:rPr>
        <w:t>使用</w:t>
      </w:r>
      <w:r>
        <w:rPr>
          <w:rFonts w:hint="eastAsia"/>
          <w:b/>
        </w:rPr>
        <w:t>BUFF类道具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>
        <w:rPr>
          <w:highlight w:val="yellow"/>
        </w:rPr>
        <w:t>待设计。</w:t>
      </w:r>
    </w:p>
    <w:p>
      <w:pPr>
        <w:ind w:firstLine="0" w:firstLineChars="0"/>
      </w:pPr>
      <w:r>
        <w:rPr>
          <w:b/>
        </w:rPr>
        <w:t>使用其它道具</w:t>
      </w:r>
      <w:r>
        <w:t>。</w:t>
      </w:r>
      <w:r>
        <w:rPr>
          <w:highlight w:val="yellow"/>
        </w:rPr>
        <w:t>待设计。</w:t>
      </w:r>
    </w:p>
    <w:p>
      <w:pPr>
        <w:pStyle w:val="3"/>
      </w:pPr>
      <w:bookmarkStart w:id="15" w:name="_Toc439840202"/>
      <w:r>
        <w:rPr>
          <w:rFonts w:hint="eastAsia"/>
        </w:rPr>
        <w:t>4.4 策略</w:t>
      </w:r>
      <w:bookmarkEnd w:id="15"/>
    </w:p>
    <w:p>
      <w:pPr>
        <w:ind w:firstLine="420" w:firstLineChars="0"/>
      </w:pPr>
      <w:r>
        <w:t>策略是</w:t>
      </w:r>
      <w:r>
        <w:rPr>
          <w:rFonts w:hint="eastAsia"/>
        </w:rPr>
        <w:t>战斗中根据实际情况出现的所有不同于技能、防御、道具类的特殊行动的统称。本游戏中的策略多种多样，其出现条件、成功条件不一，其效果也是非常多样，给战斗增色不少。</w:t>
      </w:r>
    </w:p>
    <w:p>
      <w:pPr>
        <w:ind w:firstLine="0" w:firstLineChars="0"/>
      </w:pPr>
      <w:r>
        <w:t>口才类策略成功率：（</w:t>
      </w:r>
      <w:r>
        <w:rPr>
          <w:rFonts w:hint="eastAsia"/>
        </w:rPr>
        <w:t>50</w:t>
      </w:r>
      <w:r>
        <w:t xml:space="preserve"> + （己方口才</w:t>
      </w:r>
      <w:r>
        <w:rPr>
          <w:rFonts w:hint="eastAsia"/>
        </w:rPr>
        <w:t xml:space="preserve"> </w:t>
      </w:r>
      <w:r>
        <w:t>– 敌方口才）</w:t>
      </w:r>
      <w:r>
        <w:rPr>
          <w:rFonts w:hint="eastAsia"/>
        </w:rPr>
        <w:t>*</w:t>
      </w:r>
      <w:r>
        <w:t xml:space="preserve"> 2）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100（取值区间：0~</w:t>
      </w:r>
      <w:r>
        <w:t>100</w:t>
      </w:r>
      <w:r>
        <w:rPr>
          <w:rFonts w:hint="eastAsia"/>
        </w:rPr>
        <w:t>）</w:t>
      </w:r>
    </w:p>
    <w:p>
      <w:pPr>
        <w:ind w:firstLine="0" w:firstLineChars="0"/>
      </w:pPr>
      <w:r>
        <w:t>洞察类策略成功率：（</w:t>
      </w:r>
      <w:r>
        <w:rPr>
          <w:rFonts w:hint="eastAsia"/>
        </w:rPr>
        <w:t>50</w:t>
      </w:r>
      <w:r>
        <w:t xml:space="preserve"> + （己方洞察</w:t>
      </w:r>
      <w:r>
        <w:rPr>
          <w:rFonts w:hint="eastAsia"/>
        </w:rPr>
        <w:t xml:space="preserve"> </w:t>
      </w:r>
      <w:r>
        <w:t>– 敌方洞察）</w:t>
      </w:r>
      <w:r>
        <w:rPr>
          <w:rFonts w:hint="eastAsia"/>
        </w:rPr>
        <w:t>*</w:t>
      </w:r>
      <w:r>
        <w:t xml:space="preserve"> 2）</w:t>
      </w:r>
      <w:r>
        <w:rPr>
          <w:rFonts w:hint="eastAsia"/>
        </w:rPr>
        <w:t xml:space="preserve"> / </w:t>
      </w:r>
      <w:r>
        <w:t xml:space="preserve"> </w:t>
      </w:r>
      <w:r>
        <w:rPr>
          <w:rFonts w:hint="eastAsia"/>
        </w:rPr>
        <w:t>100（取值区间：0~</w:t>
      </w:r>
      <w:r>
        <w:t>100</w:t>
      </w:r>
      <w:r>
        <w:rPr>
          <w:rFonts w:hint="eastAsia"/>
        </w:rPr>
        <w:t>）</w:t>
      </w:r>
    </w:p>
    <w:tbl>
      <w:tblPr>
        <w:tblStyle w:val="20"/>
        <w:tblW w:w="78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245"/>
        <w:gridCol w:w="1901"/>
        <w:gridCol w:w="1275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06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名称</w:t>
            </w:r>
          </w:p>
        </w:tc>
        <w:tc>
          <w:tcPr>
            <w:tcW w:w="214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出现条件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成功条件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FFFFFF"/>
                <w:szCs w:val="24"/>
              </w:rPr>
            </w:pPr>
            <w:r>
              <w:rPr>
                <w:rFonts w:hint="eastAsia" w:ascii="Calibri" w:hAnsi="Calibri" w:cs="黑体"/>
                <w:color w:val="FFFFFF"/>
                <w:szCs w:val="24"/>
              </w:rPr>
              <w:t>成功效果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跳过</w:t>
            </w:r>
          </w:p>
        </w:tc>
        <w:tc>
          <w:tcPr>
            <w:tcW w:w="19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立即到达时间轴</w:t>
            </w:r>
            <w:r>
              <w:rPr>
                <w:rFonts w:hint="eastAsia" w:ascii="Calibri" w:hAnsi="Calibri" w:cs="黑体"/>
                <w:color w:val="000000"/>
                <w:szCs w:val="24"/>
              </w:rPr>
              <w:t>0点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说服</w:t>
            </w:r>
          </w:p>
        </w:tc>
        <w:tc>
          <w:tcPr>
            <w:tcW w:w="19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口才</w:t>
            </w:r>
          </w:p>
        </w:tc>
        <w:tc>
          <w:tcPr>
            <w:tcW w:w="340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战斗结束，获得经验值及额外道具奖励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挑衅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口才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敌方以单体技能攻击自己或不行动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逃跑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洞察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战斗结束，但无任何奖励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0000"/>
                <w:szCs w:val="24"/>
              </w:rPr>
              <w:t>躲藏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初始自带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洞察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0000"/>
                <w:szCs w:val="24"/>
              </w:rPr>
              <w:t>敌方不使用攻击性技能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蛊惑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习得口才系对应技能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口才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敌方陷入混乱，攻击时随机选择己方角色。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看破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习得洞察系对应技能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洞察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得到敌方数据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锁定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习得短剑系对应技能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当回合未受到攻击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下回合攻击必定命中且暴击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入鞘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使用刀系武器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能且只能使用“拔刀术”类技能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复仇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习得长剑系对应技能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必定以最大层数【</w:t>
            </w:r>
            <w:r>
              <w:rPr>
                <w:rFonts w:ascii="Calibri" w:hAnsi="Calibri" w:cs="黑体"/>
                <w:color w:val="00B0F0"/>
                <w:szCs w:val="24"/>
              </w:rPr>
              <w:t>反戈</w:t>
            </w:r>
            <w:r>
              <w:rPr>
                <w:rFonts w:hint="eastAsia" w:ascii="Calibri" w:hAnsi="Calibri" w:cs="黑体"/>
                <w:color w:val="00B0F0"/>
                <w:szCs w:val="24"/>
              </w:rPr>
              <w:t>】伤害反击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战吼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习得重武器对应技能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狂怒等级提升至最大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瞄准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使用弓弩系武器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在自身下一次受伤或装弹前，对该对象的攻击力上升100%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摇奖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习得道具系对应技能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总是成功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随机获得一个道具的效果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313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注灵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习得灵系对应技能</w:t>
            </w:r>
          </w:p>
        </w:tc>
        <w:tc>
          <w:tcPr>
            <w:tcW w:w="12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0000"/>
                <w:szCs w:val="24"/>
              </w:rPr>
            </w:pPr>
            <w:r>
              <w:rPr>
                <w:rFonts w:ascii="Calibri" w:hAnsi="Calibri" w:cs="黑体"/>
                <w:color w:val="00B0F0"/>
                <w:szCs w:val="24"/>
              </w:rPr>
              <w:t>当回合未受到攻击</w:t>
            </w:r>
          </w:p>
        </w:tc>
        <w:tc>
          <w:tcPr>
            <w:tcW w:w="34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jc w:val="left"/>
              <w:rPr>
                <w:rFonts w:ascii="Calibri" w:hAnsi="Calibri" w:cs="黑体"/>
                <w:color w:val="00B0F0"/>
                <w:szCs w:val="24"/>
              </w:rPr>
            </w:pPr>
            <w:r>
              <w:rPr>
                <w:rFonts w:hint="eastAsia" w:ascii="Calibri" w:hAnsi="Calibri" w:cs="黑体"/>
                <w:color w:val="00B0F0"/>
                <w:szCs w:val="24"/>
              </w:rPr>
              <w:t>接下来</w:t>
            </w:r>
            <w:r>
              <w:rPr>
                <w:rFonts w:ascii="Calibri" w:hAnsi="Calibri" w:cs="黑体"/>
                <w:color w:val="00B0F0"/>
                <w:szCs w:val="24"/>
              </w:rPr>
              <w:t>5</w:t>
            </w:r>
            <w:r>
              <w:rPr>
                <w:rFonts w:hint="eastAsia" w:ascii="Calibri" w:hAnsi="Calibri" w:cs="黑体"/>
                <w:color w:val="00B0F0"/>
                <w:szCs w:val="24"/>
              </w:rPr>
              <w:t>次灵属性法术伤害分别提高</w:t>
            </w:r>
            <w:r>
              <w:rPr>
                <w:rFonts w:ascii="Calibri" w:hAnsi="Calibri" w:cs="黑体"/>
                <w:color w:val="00B0F0"/>
                <w:szCs w:val="24"/>
              </w:rPr>
              <w:t xml:space="preserve"> 50% ~ 10%。</w:t>
            </w:r>
          </w:p>
        </w:tc>
      </w:tr>
    </w:tbl>
    <w:p>
      <w:pPr>
        <w:ind w:firstLine="480"/>
      </w:pPr>
    </w:p>
    <w:p>
      <w:pPr>
        <w:pStyle w:val="2"/>
      </w:pPr>
      <w:bookmarkStart w:id="16" w:name="_Toc439840203"/>
      <w:r>
        <w:rPr>
          <w:rFonts w:hint="eastAsia"/>
        </w:rPr>
        <w:t>5 BUFF</w:t>
      </w:r>
      <w:bookmarkEnd w:id="16"/>
    </w:p>
    <w:p>
      <w:pPr>
        <w:ind w:firstLine="480"/>
      </w:pPr>
      <w:r>
        <w:rPr>
          <w:rFonts w:hint="eastAsia"/>
        </w:rPr>
        <w:t>BUFF指的是战斗中一切特殊状态（正面、负面、双刃剑）。</w:t>
      </w:r>
    </w:p>
    <w:p>
      <w:pPr>
        <w:ind w:firstLine="480"/>
      </w:pPr>
      <w:r>
        <w:rPr>
          <w:rFonts w:hint="eastAsia"/>
        </w:rPr>
        <w:t>BUFF的</w:t>
      </w:r>
      <w:r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BUFF效果</w:t>
      </w:r>
      <w:r>
        <w:rPr>
          <w:rFonts w:hint="eastAsia"/>
        </w:rPr>
        <w:t>等。</w:t>
      </w:r>
    </w:p>
    <w:p>
      <w:pPr>
        <w:ind w:firstLine="480"/>
      </w:pPr>
      <w:r>
        <w:t>出现概率：释放技能时，施加该</w:t>
      </w:r>
      <w:r>
        <w:rPr>
          <w:rFonts w:hint="eastAsia"/>
        </w:rPr>
        <w:t>BUFF的概率。</w:t>
      </w:r>
    </w:p>
    <w:p>
      <w:pPr>
        <w:ind w:firstLine="480"/>
      </w:pPr>
      <w:r>
        <w:t>目标：</w:t>
      </w:r>
      <w:r>
        <w:rPr>
          <w:rFonts w:hint="eastAsia"/>
        </w:rPr>
        <w:t>BUFF的作用目标：释放者自身、技能对象、我全体、敌全体、敌我全体等。</w:t>
      </w:r>
    </w:p>
    <w:p>
      <w:pPr>
        <w:ind w:firstLine="480"/>
      </w:pPr>
      <w:r>
        <w:t>持续回合：</w:t>
      </w:r>
      <w:r>
        <w:rPr>
          <w:rFonts w:hint="eastAsia"/>
        </w:rPr>
        <w:t>BUFF的作用持续回合。</w:t>
      </w:r>
    </w:p>
    <w:p>
      <w:pPr>
        <w:ind w:firstLine="480"/>
      </w:pPr>
      <w:r>
        <w:t>触发时机：</w:t>
      </w:r>
      <w:r>
        <w:rPr>
          <w:rFonts w:hint="eastAsia"/>
        </w:rPr>
        <w:t>BUFF的触发时机，请严格填写其触发时机。</w:t>
      </w:r>
    </w:p>
    <w:p>
      <w:pPr>
        <w:ind w:firstLine="480"/>
      </w:pPr>
      <w:r>
        <w:rPr>
          <w:rFonts w:hint="eastAsia"/>
        </w:rPr>
        <w:t>BUFF效果：BUFF造成的特殊效果。</w:t>
      </w:r>
    </w:p>
    <w:p>
      <w:pPr>
        <w:pStyle w:val="3"/>
      </w:pPr>
      <w:bookmarkStart w:id="17" w:name="_Toc23100"/>
      <w:bookmarkStart w:id="18" w:name="_Toc439840204"/>
      <w:r>
        <w:rPr>
          <w:rFonts w:hint="eastAsia"/>
        </w:rPr>
        <w:t>5</w:t>
      </w:r>
      <w:r>
        <w:t xml:space="preserve">.1 </w:t>
      </w:r>
      <w:bookmarkEnd w:id="17"/>
      <w:bookmarkEnd w:id="18"/>
      <w:r>
        <w:t>特殊效果</w:t>
      </w:r>
    </w:p>
    <w:p>
      <w:pPr>
        <w:ind w:firstLine="0" w:firstLineChars="0"/>
      </w:pPr>
      <w:r>
        <w:t>特殊效果指的是不同于标准战斗流程的特殊判定方式。</w:t>
      </w:r>
    </w:p>
    <w:p>
      <w:pPr>
        <w:ind w:firstLine="0" w:firstLineChars="0"/>
        <w:rPr>
          <w:rFonts w:hint="eastAsia"/>
        </w:rPr>
      </w:pP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切换攻击</w:t>
      </w:r>
    </w:p>
    <w:p>
      <w:pPr>
        <w:ind w:firstLine="0" w:firstLineChars="0"/>
      </w:pPr>
      <w:r>
        <w:t>特效来源：短剑系轻攻击。</w:t>
      </w:r>
    </w:p>
    <w:p>
      <w:pPr>
        <w:ind w:firstLine="0" w:firstLineChars="0"/>
      </w:pPr>
      <w:r>
        <w:rPr>
          <w:rFonts w:hint="eastAsia"/>
        </w:rPr>
        <w:t>触发时机：切换武器时。</w:t>
      </w:r>
    </w:p>
    <w:p>
      <w:pPr>
        <w:ind w:firstLine="0" w:firstLineChars="0"/>
      </w:pPr>
      <w:r>
        <w:t>效果：以切换后的武器发动轻攻击一次。</w:t>
      </w:r>
    </w:p>
    <w:p>
      <w:pPr>
        <w:numPr>
          <w:ilvl w:val="0"/>
          <w:numId w:val="1"/>
        </w:numPr>
        <w:ind w:firstLineChars="0"/>
      </w:pPr>
      <w:r>
        <w:rPr>
          <w:rFonts w:hint="eastAsia"/>
        </w:rPr>
        <w:t>瞬杀</w:t>
      </w:r>
    </w:p>
    <w:p>
      <w:pPr>
        <w:ind w:firstLine="0" w:firstLineChars="0"/>
      </w:pPr>
      <w:r>
        <w:t>特效来源：短剑【鱼肠】武器特效。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rPr>
          <w:rFonts w:hint="eastAsia"/>
        </w:rPr>
        <w:t>效果：伤害强制更改为对象当前HP。</w:t>
      </w:r>
    </w:p>
    <w:p>
      <w:pPr>
        <w:numPr>
          <w:ilvl w:val="0"/>
          <w:numId w:val="1"/>
        </w:numPr>
        <w:ind w:firstLineChars="0"/>
      </w:pPr>
      <w:r>
        <w:t>背刺</w:t>
      </w:r>
    </w:p>
    <w:p>
      <w:pPr>
        <w:ind w:firstLine="0" w:firstLineChars="0"/>
      </w:pPr>
      <w:r>
        <w:t>特效来源：短剑【鱼肠】特殊技。</w:t>
      </w:r>
    </w:p>
    <w:p>
      <w:pPr>
        <w:ind w:firstLine="0" w:firstLineChars="0"/>
      </w:pPr>
      <w:r>
        <w:t>触发时机：命中判定时。</w:t>
      </w:r>
    </w:p>
    <w:p>
      <w:pPr>
        <w:ind w:firstLine="0" w:firstLineChars="0"/>
      </w:pPr>
      <w:r>
        <w:rPr>
          <w:rFonts w:hint="eastAsia"/>
        </w:rPr>
        <w:t>效果：</w:t>
      </w:r>
      <w:r>
        <w:t>若敌人处于前摇（时间轴</w:t>
      </w:r>
      <w:r>
        <w:rPr>
          <w:rFonts w:hint="eastAsia"/>
        </w:rPr>
        <w:t>B区间</w:t>
      </w:r>
      <w:r>
        <w:t>）或后摇</w:t>
      </w:r>
      <w:r>
        <w:rPr>
          <w:rFonts w:hint="eastAsia"/>
        </w:rPr>
        <w:t>(时间轴0点)时则强制命中，否则强制不中。</w:t>
      </w:r>
    </w:p>
    <w:p>
      <w:pPr>
        <w:numPr>
          <w:ilvl w:val="0"/>
          <w:numId w:val="1"/>
        </w:numPr>
        <w:ind w:firstLineChars="0"/>
      </w:pPr>
      <w:r>
        <w:t>连续射击</w:t>
      </w:r>
    </w:p>
    <w:p>
      <w:pPr>
        <w:ind w:firstLine="0" w:firstLineChars="0"/>
      </w:pPr>
      <w:r>
        <w:t>特效来源：弓弩【</w:t>
      </w:r>
      <w:r>
        <w:rPr>
          <w:rFonts w:hint="eastAsia"/>
        </w:rPr>
        <w:t>狙击弩</w:t>
      </w:r>
      <w:r>
        <w:t>】特殊技。</w:t>
      </w:r>
    </w:p>
    <w:p>
      <w:pPr>
        <w:ind w:firstLine="0" w:firstLineChars="0"/>
      </w:pPr>
      <w:r>
        <w:t>触发时机：伤害结算后。</w:t>
      </w:r>
    </w:p>
    <w:p>
      <w:pPr>
        <w:widowControl/>
        <w:spacing w:line="240" w:lineRule="auto"/>
        <w:ind w:firstLine="0" w:firstLineChars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hint="eastAsia" w:ascii="宋体" w:hAnsi="宋体" w:cs="宋体"/>
          <w:kern w:val="0"/>
          <w:szCs w:val="24"/>
        </w:rPr>
        <w:t>若有子弹，则攻击下一目标</w:t>
      </w:r>
      <w:r>
        <w:t>。</w:t>
      </w:r>
    </w:p>
    <w:p>
      <w:pPr>
        <w:numPr>
          <w:ilvl w:val="0"/>
          <w:numId w:val="1"/>
        </w:numPr>
        <w:ind w:firstLineChars="0"/>
      </w:pPr>
      <w:r>
        <w:t>投掷</w:t>
      </w:r>
    </w:p>
    <w:p>
      <w:pPr>
        <w:ind w:firstLine="0" w:firstLineChars="0"/>
      </w:pPr>
      <w:r>
        <w:t>特效来源：短剑【</w:t>
      </w:r>
      <w:r>
        <w:rPr>
          <w:rFonts w:hint="eastAsia"/>
        </w:rPr>
        <w:t>黑铁钩爪</w:t>
      </w:r>
      <w:r>
        <w:t>】特殊技。</w:t>
      </w:r>
    </w:p>
    <w:p>
      <w:pPr>
        <w:ind w:firstLine="0" w:firstLineChars="0"/>
      </w:pPr>
      <w:r>
        <w:t>触发时机：伤害结算后。</w:t>
      </w:r>
    </w:p>
    <w:p>
      <w:pPr>
        <w:ind w:firstLine="0" w:firstLineChars="0"/>
        <w:rPr>
          <w:rFonts w:hint="eastAsia"/>
        </w:rPr>
      </w:pPr>
      <w:r>
        <w:t>效果：当前装备武器变为空手。</w:t>
      </w:r>
    </w:p>
    <w:p>
      <w:pPr>
        <w:ind w:firstLine="0" w:firstLineChars="0"/>
      </w:pPr>
      <w:r>
        <w:rPr>
          <w:rFonts w:hint="eastAsia"/>
        </w:rPr>
        <w:t>06.吸血</w:t>
      </w:r>
    </w:p>
    <w:p>
      <w:pPr>
        <w:ind w:firstLine="0" w:firstLineChars="0"/>
      </w:pPr>
      <w:r>
        <w:t>特效来源：刀【</w:t>
      </w:r>
      <w:r>
        <w:rPr>
          <w:rFonts w:hint="eastAsia"/>
        </w:rPr>
        <w:t>赤影</w:t>
      </w:r>
      <w:r>
        <w:t>】特殊技。</w:t>
      </w:r>
    </w:p>
    <w:p>
      <w:pPr>
        <w:ind w:firstLine="0" w:firstLineChars="0"/>
      </w:pPr>
      <w:r>
        <w:t>触发时机：伤害结算后。</w:t>
      </w:r>
    </w:p>
    <w:p>
      <w:pPr>
        <w:ind w:firstLine="0" w:firstLineChars="0"/>
      </w:pPr>
      <w:r>
        <w:t>效果：吸取伤害的1</w:t>
      </w:r>
      <w:r>
        <w:rPr>
          <w:rFonts w:hint="eastAsia"/>
        </w:rPr>
        <w:t>0%回复到自己生命。</w:t>
      </w:r>
    </w:p>
    <w:p>
      <w:pPr>
        <w:ind w:firstLine="0" w:firstLineChars="0"/>
      </w:pPr>
      <w:r>
        <w:rPr>
          <w:rFonts w:hint="eastAsia"/>
        </w:rPr>
        <w:t>07.兽类杀手</w:t>
      </w:r>
    </w:p>
    <w:p>
      <w:pPr>
        <w:ind w:firstLine="0" w:firstLineChars="0"/>
      </w:pPr>
      <w:r>
        <w:t>特效来源：剑【麓元的石剑】特效。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t>效果：若对象带有“兽”Tag，则伤害</w:t>
      </w:r>
      <w:r>
        <w:rPr>
          <w:rFonts w:hint="eastAsia"/>
        </w:rPr>
        <w:t xml:space="preserve"> +</w:t>
      </w:r>
      <w:r>
        <w:t xml:space="preserve"> 25%。若对象为灵气型，则伤害为</w:t>
      </w:r>
      <w:r>
        <w:rPr>
          <w:rFonts w:hint="eastAsia"/>
        </w:rPr>
        <w:t>0。</w:t>
      </w:r>
    </w:p>
    <w:p>
      <w:pPr>
        <w:ind w:firstLine="0" w:firstLineChars="0"/>
      </w:pPr>
      <w:r>
        <w:rPr>
          <w:rFonts w:hint="eastAsia"/>
        </w:rPr>
        <w:t>0</w:t>
      </w:r>
      <w:r>
        <w:t>8.制裁</w:t>
      </w:r>
    </w:p>
    <w:p>
      <w:pPr>
        <w:ind w:firstLine="0" w:firstLineChars="0"/>
      </w:pPr>
      <w:r>
        <w:t>特效来源：剑【湛卢】特殊技。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t>效果：该回合伤害将敌方</w:t>
      </w:r>
      <w:r>
        <w:rPr>
          <w:rFonts w:hint="eastAsia"/>
        </w:rPr>
        <w:t>HP置为自身</w:t>
      </w:r>
      <w:r>
        <w:t xml:space="preserve"> + 1。</w:t>
      </w:r>
    </w:p>
    <w:p>
      <w:pPr>
        <w:ind w:firstLine="0" w:firstLineChars="0"/>
      </w:pPr>
      <w:r>
        <w:rPr>
          <w:rFonts w:hint="eastAsia"/>
        </w:rPr>
        <w:t>09.厄运一击</w:t>
      </w:r>
    </w:p>
    <w:p>
      <w:pPr>
        <w:ind w:firstLine="0" w:firstLineChars="0"/>
      </w:pPr>
      <w:r>
        <w:t>特效来源：重武【恶之花】特殊技。</w:t>
      </w:r>
    </w:p>
    <w:p>
      <w:pPr>
        <w:ind w:firstLine="0" w:firstLineChars="0"/>
      </w:pPr>
      <w:r>
        <w:t>触发时机：伤害结算时。</w:t>
      </w:r>
    </w:p>
    <w:p>
      <w:pPr>
        <w:ind w:firstLine="0" w:firstLineChars="0"/>
      </w:pPr>
      <w:r>
        <w:t>效果：若对方</w:t>
      </w:r>
      <w:r>
        <w:rPr>
          <w:rFonts w:hint="eastAsia"/>
        </w:rPr>
        <w:t>HP低于自己则有50%几率秒杀敌人，否则有50%几率伤害自己。</w:t>
      </w:r>
    </w:p>
    <w:p>
      <w:pPr>
        <w:ind w:firstLine="0" w:firstLineChars="0"/>
      </w:pPr>
      <w:r>
        <w:rPr>
          <w:rFonts w:hint="eastAsia"/>
        </w:rPr>
        <w:t>10</w:t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必中</w:t>
      </w:r>
    </w:p>
    <w:p>
      <w:pPr>
        <w:ind w:firstLine="0" w:firstLineChars="0"/>
      </w:pPr>
      <w:r>
        <w:t>触发时机：命中判定时。</w:t>
      </w:r>
    </w:p>
    <w:p>
      <w:pPr>
        <w:ind w:firstLine="0" w:firstLineChars="0"/>
      </w:pPr>
      <w:r>
        <w:t>效果：强制命中。</w:t>
      </w:r>
    </w:p>
    <w:p>
      <w:pPr>
        <w:ind w:firstLine="0" w:firstLineChars="0"/>
      </w:pPr>
      <w:r>
        <w:rPr>
          <w:rFonts w:hint="eastAsia"/>
        </w:rPr>
        <w:t>10</w:t>
      </w:r>
      <w:r>
        <w:t>2</w:t>
      </w:r>
      <w:r>
        <w:rPr>
          <w:rFonts w:hint="eastAsia"/>
        </w:rPr>
        <w:t>.必暴击</w:t>
      </w:r>
    </w:p>
    <w:p>
      <w:pPr>
        <w:ind w:firstLine="0" w:firstLineChars="0"/>
      </w:pPr>
      <w:r>
        <w:t>触发时机</w:t>
      </w:r>
      <w:r>
        <w:rPr>
          <w:rFonts w:hint="eastAsia"/>
        </w:rPr>
        <w:t>:暴击判定时。</w:t>
      </w:r>
    </w:p>
    <w:p>
      <w:pPr>
        <w:widowControl/>
        <w:spacing w:line="240" w:lineRule="auto"/>
        <w:ind w:firstLine="0" w:firstLineChars="0"/>
        <w:rPr>
          <w:rFonts w:ascii="宋体" w:hAnsi="宋体" w:cs="宋体"/>
          <w:kern w:val="0"/>
          <w:szCs w:val="24"/>
        </w:rPr>
      </w:pPr>
      <w:r>
        <w:t>效果：</w:t>
      </w:r>
      <w:r>
        <w:rPr>
          <w:rFonts w:hint="eastAsia" w:ascii="宋体" w:hAnsi="宋体" w:cs="宋体"/>
          <w:kern w:val="0"/>
          <w:szCs w:val="24"/>
        </w:rPr>
        <w:t>若对方未格挡，则强制暴击</w:t>
      </w:r>
      <w:r>
        <w:t>。</w:t>
      </w:r>
    </w:p>
    <w:p>
      <w:pPr>
        <w:ind w:firstLine="0" w:firstLineChars="0"/>
      </w:pPr>
      <w:r>
        <w:rPr>
          <w:rFonts w:hint="eastAsia"/>
        </w:rPr>
        <w:t>10</w:t>
      </w:r>
      <w:r>
        <w:t>3</w:t>
      </w:r>
      <w:r>
        <w:rPr>
          <w:rFonts w:hint="eastAsia"/>
        </w:rPr>
        <w:t>.无视防御</w:t>
      </w:r>
    </w:p>
    <w:p>
      <w:pPr>
        <w:ind w:firstLine="0" w:firstLineChars="0"/>
      </w:pPr>
      <w:r>
        <w:t>触发时机：命中判定时、伤害结算时。</w:t>
      </w:r>
    </w:p>
    <w:p>
      <w:pPr>
        <w:ind w:firstLine="0" w:firstLineChars="0"/>
      </w:pPr>
      <w:r>
        <w:t>效果：无视对方的防御状态。命中率与伤害值照常计算。</w:t>
      </w:r>
    </w:p>
    <w:p>
      <w:pPr>
        <w:ind w:firstLine="0" w:firstLineChars="0"/>
      </w:pPr>
      <w:r>
        <w:rPr>
          <w:rFonts w:hint="eastAsia"/>
        </w:rPr>
        <w:t>103</w:t>
      </w:r>
      <w:r>
        <w:t>~104</w:t>
      </w:r>
      <w:r>
        <w:rPr>
          <w:rFonts w:hint="eastAsia"/>
        </w:rPr>
        <w:t>.</w:t>
      </w:r>
      <w:r>
        <w:t>N</w:t>
      </w:r>
      <w:r>
        <w:rPr>
          <w:rFonts w:hint="eastAsia"/>
        </w:rPr>
        <w:t>连击</w:t>
      </w:r>
    </w:p>
    <w:p>
      <w:pPr>
        <w:ind w:firstLine="0" w:firstLineChars="0"/>
      </w:pPr>
      <w:r>
        <w:t>触发时机：伤害结算后。</w:t>
      </w:r>
    </w:p>
    <w:p>
      <w:pPr>
        <w:ind w:firstLine="0" w:firstLineChars="0"/>
        <w:rPr>
          <w:rFonts w:hint="eastAsia"/>
        </w:rPr>
      </w:pPr>
      <w:r>
        <w:t>效果：追加</w:t>
      </w:r>
      <w:r>
        <w:rPr>
          <w:rFonts w:hint="eastAsia"/>
        </w:rPr>
        <w:t>N次伤害结算。</w:t>
      </w:r>
    </w:p>
    <w:p>
      <w:pPr>
        <w:pStyle w:val="3"/>
      </w:pPr>
      <w:bookmarkStart w:id="19" w:name="_Toc439840206"/>
      <w:bookmarkStart w:id="20" w:name="_Toc22987"/>
      <w:r>
        <w:rPr>
          <w:rFonts w:hint="eastAsia"/>
        </w:rPr>
        <w:t>5.</w:t>
      </w:r>
      <w:r>
        <w:t>2 异常状态</w:t>
      </w:r>
      <w:bookmarkEnd w:id="19"/>
      <w:bookmarkEnd w:id="20"/>
    </w:p>
    <w:p>
      <w:pPr>
        <w:ind w:firstLine="0" w:firstLineChars="0"/>
      </w:pPr>
      <w:r>
        <w:t>异常状态是指由于技能、道具、装备、战场情况等影响，对战斗角色某些能力与特性的一些持续性变化。</w:t>
      </w:r>
    </w:p>
    <w:p>
      <w:pPr>
        <w:ind w:firstLine="0" w:firstLineChars="0"/>
      </w:pPr>
      <w:r>
        <w:rPr>
          <w:rFonts w:hint="eastAsia"/>
        </w:rPr>
        <w:t>1.不死</w:t>
      </w:r>
    </w:p>
    <w:p>
      <w:pPr>
        <w:ind w:firstLine="0" w:firstLineChars="0"/>
      </w:pPr>
      <w:r>
        <w:t>状态来源：灵气型角色天生</w:t>
      </w:r>
      <w:r>
        <w:rPr>
          <w:rFonts w:hint="eastAsia"/>
        </w:rPr>
        <w:t>BUFF</w:t>
      </w:r>
      <w:r>
        <w:t>。</w:t>
      </w:r>
    </w:p>
    <w:p>
      <w:pPr>
        <w:ind w:firstLine="0" w:firstLineChars="0"/>
      </w:pPr>
      <w:r>
        <w:t>触发时机：死亡时。</w:t>
      </w:r>
    </w:p>
    <w:p>
      <w:pPr>
        <w:ind w:firstLine="0" w:firstLineChars="0"/>
      </w:pPr>
      <w:r>
        <w:t>效果：生命值减少最大生命值的</w:t>
      </w:r>
      <w:r>
        <w:rPr>
          <w:rFonts w:hint="eastAsia"/>
        </w:rPr>
        <w:t>5%</w:t>
      </w:r>
      <w:r>
        <w:t>(对生命型</w:t>
      </w:r>
      <w:r>
        <w:rPr>
          <w:rFonts w:hint="eastAsia"/>
        </w:rPr>
        <w:t>/混合型角色适用</w:t>
      </w:r>
      <w:r>
        <w:t>)</w:t>
      </w:r>
      <w:r>
        <w:rPr>
          <w:rFonts w:hint="eastAsia"/>
        </w:rPr>
        <w:t>。</w:t>
      </w:r>
    </w:p>
    <w:p>
      <w:pPr>
        <w:ind w:firstLine="0" w:firstLineChars="0"/>
      </w:pPr>
      <w:r>
        <w:t>2</w:t>
      </w:r>
      <w:r>
        <w:rPr>
          <w:rFonts w:hint="eastAsia"/>
        </w:rPr>
        <w:t>.流血</w:t>
      </w:r>
    </w:p>
    <w:p>
      <w:pPr>
        <w:ind w:firstLine="0" w:firstLineChars="0"/>
      </w:pPr>
      <w:r>
        <w:t>状态来源：刀【</w:t>
      </w:r>
      <w:r>
        <w:rPr>
          <w:rFonts w:hint="eastAsia"/>
        </w:rPr>
        <w:t>日罡·月煞</w:t>
      </w:r>
      <w:r>
        <w:t>】武器特效、特殊技。</w:t>
      </w:r>
    </w:p>
    <w:p>
      <w:pPr>
        <w:ind w:firstLine="0" w:firstLineChars="0"/>
      </w:pPr>
      <w:r>
        <w:t>触发时机：选择行动时。</w:t>
      </w:r>
    </w:p>
    <w:p>
      <w:pPr>
        <w:ind w:firstLine="0" w:firstLineChars="0"/>
        <w:rPr>
          <w:rFonts w:hint="eastAsia"/>
        </w:rPr>
      </w:pPr>
      <w:r>
        <w:t>效果：生命值减少最大生命值的</w:t>
      </w:r>
      <w:r>
        <w:rPr>
          <w:rFonts w:hint="eastAsia"/>
        </w:rPr>
        <w:t>5%</w:t>
      </w:r>
      <w:r>
        <w:t>(对生命型</w:t>
      </w:r>
      <w:r>
        <w:rPr>
          <w:rFonts w:hint="eastAsia"/>
        </w:rPr>
        <w:t>/混合型角色适用</w:t>
      </w:r>
      <w:r>
        <w:t>)</w:t>
      </w:r>
      <w:r>
        <w:rPr>
          <w:rFonts w:hint="eastAsia"/>
        </w:rPr>
        <w:t>。</w:t>
      </w:r>
    </w:p>
    <w:p>
      <w:pPr>
        <w:ind w:firstLine="0" w:firstLineChars="0"/>
      </w:pPr>
      <w:r>
        <w:t>3</w:t>
      </w:r>
      <w:r>
        <w:rPr>
          <w:rFonts w:hint="eastAsia"/>
        </w:rPr>
        <w:t>.气虚</w:t>
      </w:r>
    </w:p>
    <w:p>
      <w:pPr>
        <w:ind w:firstLine="0" w:firstLineChars="0"/>
      </w:pPr>
      <w:r>
        <w:t>状态来源：剑【真空之刃】武器特效</w:t>
      </w:r>
      <w:r>
        <w:rPr>
          <w:rFonts w:hint="eastAsia"/>
        </w:rPr>
        <w:t>(</w:t>
      </w:r>
      <w:r>
        <w:t>对灵气型</w:t>
      </w:r>
      <w:r>
        <w:rPr>
          <w:rFonts w:hint="eastAsia"/>
        </w:rPr>
        <w:t>/混合型角色适用)</w:t>
      </w:r>
      <w:r>
        <w:t>。</w:t>
      </w:r>
    </w:p>
    <w:p>
      <w:pPr>
        <w:ind w:firstLine="0" w:firstLineChars="0"/>
      </w:pPr>
      <w:r>
        <w:t>触发时机：始终。</w:t>
      </w:r>
    </w:p>
    <w:p>
      <w:pPr>
        <w:ind w:firstLine="0" w:firstLineChars="0"/>
      </w:pPr>
      <w:r>
        <w:t>效果：最大生命值降低</w:t>
      </w:r>
      <w:r>
        <w:rPr>
          <w:rFonts w:hint="eastAsia"/>
        </w:rPr>
        <w:t>50%。</w:t>
      </w:r>
    </w:p>
    <w:p>
      <w:pPr>
        <w:ind w:firstLine="0" w:firstLineChars="0"/>
      </w:pPr>
      <w:r>
        <w:t>4</w:t>
      </w:r>
      <w:r>
        <w:rPr>
          <w:rFonts w:hint="eastAsia"/>
        </w:rPr>
        <w:t>.冰</w:t>
      </w:r>
      <w:r>
        <w:rPr>
          <w:rFonts w:hint="eastAsia"/>
          <w:lang w:val="en-US" w:eastAsia="zh-CN"/>
        </w:rPr>
        <w:t>冻</w:t>
      </w:r>
    </w:p>
    <w:p>
      <w:pPr>
        <w:ind w:firstLine="0" w:firstLineChars="0"/>
        <w:rPr>
          <w:rFonts w:hint="eastAsia"/>
          <w:lang w:val="en-US" w:eastAsia="zh-CN"/>
        </w:rPr>
      </w:pPr>
      <w:r>
        <w:t>状态来源：</w:t>
      </w:r>
      <w:r>
        <w:rPr>
          <w:rFonts w:hint="eastAsia"/>
          <w:lang w:val="en-US" w:eastAsia="zh-CN"/>
        </w:rPr>
        <w:t>[水]Tag技能。</w:t>
      </w:r>
    </w:p>
    <w:p>
      <w:pPr>
        <w:ind w:firstLine="0" w:firstLineChars="0"/>
      </w:pPr>
      <w:r>
        <w:t>触发时机：始终。</w:t>
      </w:r>
    </w:p>
    <w:p>
      <w:pPr>
        <w:ind w:firstLine="0" w:firstLineChars="0"/>
        <w:rPr>
          <w:rFonts w:hint="eastAsia"/>
        </w:rPr>
      </w:pPr>
      <w:r>
        <w:t>效果：在时间轴上停留</w:t>
      </w:r>
      <w:r>
        <w:rPr>
          <w:rFonts w:hint="eastAsia"/>
        </w:rPr>
        <w:t>5s。</w:t>
      </w:r>
    </w:p>
    <w:p>
      <w:pPr>
        <w:ind w:firstLine="0" w:firstLineChars="0"/>
        <w:rPr>
          <w:rFonts w:hint="eastAsia"/>
        </w:rPr>
      </w:pPr>
      <w:r>
        <w:t>*冰冻后若受到火系法术，目标不会受伤且解除冰冻效果。</w:t>
      </w:r>
      <w:r>
        <w:rPr>
          <w:rFonts w:hint="eastAsia"/>
        </w:rPr>
        <w:t>相关环境也会干扰冰冻效果。</w:t>
      </w:r>
    </w:p>
    <w:p>
      <w:pPr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状态来源：[火]Tag技能。</w:t>
      </w:r>
    </w:p>
    <w:p>
      <w:pPr>
        <w:ind w:firstLine="0" w:firstLineChars="0"/>
      </w:pPr>
      <w:r>
        <w:t>触发时机：</w:t>
      </w:r>
      <w:r>
        <w:rPr>
          <w:rFonts w:hint="eastAsia"/>
          <w:lang w:val="en-US" w:eastAsia="zh-CN"/>
        </w:rPr>
        <w:t>始终</w:t>
      </w:r>
      <w:r>
        <w:t>。</w:t>
      </w:r>
    </w:p>
    <w:p>
      <w:pPr>
        <w:ind w:firstLine="0" w:firstLineChars="0"/>
        <w:rPr>
          <w:rFonts w:hint="eastAsia"/>
        </w:rPr>
      </w:pPr>
      <w:r>
        <w:t>效果：</w:t>
      </w:r>
      <w:r>
        <w:rPr>
          <w:rFonts w:hint="eastAsia"/>
          <w:lang w:val="en-US" w:eastAsia="zh-CN"/>
        </w:rPr>
        <w:t>攻击力/防御力下降50%</w:t>
      </w:r>
      <w:r>
        <w:rPr>
          <w:rFonts w:hint="eastAsia"/>
        </w:rPr>
        <w:t>。</w:t>
      </w:r>
    </w:p>
    <w:p>
      <w:pPr>
        <w:ind w:firstLine="0" w:firstLineChars="0"/>
        <w:rPr>
          <w:rFonts w:hint="eastAsia"/>
        </w:rPr>
      </w:pPr>
      <w:r>
        <w:t>*</w:t>
      </w:r>
      <w:r>
        <w:rPr>
          <w:rFonts w:hint="eastAsia"/>
          <w:lang w:val="en-US" w:eastAsia="zh-CN"/>
        </w:rPr>
        <w:t>烧伤</w:t>
      </w:r>
      <w:r>
        <w:t>后若受到</w:t>
      </w:r>
      <w:r>
        <w:rPr>
          <w:rFonts w:hint="eastAsia"/>
          <w:lang w:val="en-US" w:eastAsia="zh-CN"/>
        </w:rPr>
        <w:t>水</w:t>
      </w:r>
      <w:r>
        <w:t>系法术，目标不会受伤且解除</w:t>
      </w:r>
      <w:r>
        <w:rPr>
          <w:rFonts w:hint="eastAsia"/>
          <w:lang w:val="en-US" w:eastAsia="zh-CN"/>
        </w:rPr>
        <w:t>烧伤</w:t>
      </w:r>
      <w:r>
        <w:t>效果。</w:t>
      </w:r>
      <w:r>
        <w:rPr>
          <w:rFonts w:hint="eastAsia"/>
        </w:rPr>
        <w:t>相关环境也会干扰</w:t>
      </w:r>
      <w:r>
        <w:rPr>
          <w:rFonts w:hint="eastAsia"/>
          <w:lang w:val="en-US" w:eastAsia="zh-CN"/>
        </w:rPr>
        <w:t>烧伤</w:t>
      </w:r>
      <w:r>
        <w:rPr>
          <w:rFonts w:hint="eastAsia"/>
        </w:rPr>
        <w:t>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6.中毒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状态来源：法术[灵力侵蚀]效果。</w:t>
      </w:r>
    </w:p>
    <w:p>
      <w:pPr>
        <w:ind w:firstLine="0" w:firstLineChars="0"/>
      </w:pPr>
      <w:r>
        <w:t>触发时机：选择行动时。</w:t>
      </w:r>
    </w:p>
    <w:p>
      <w:pPr>
        <w:ind w:firstLine="0" w:firstLineChars="0"/>
        <w:rPr>
          <w:rFonts w:hint="eastAsia"/>
          <w:lang w:val="en-US" w:eastAsia="zh-CN"/>
        </w:rPr>
      </w:pPr>
      <w:r>
        <w:t>效果：</w:t>
      </w:r>
      <w:r>
        <w:rPr>
          <w:rFonts w:hint="eastAsia"/>
          <w:lang w:val="en-US" w:eastAsia="zh-CN"/>
        </w:rPr>
        <w:t>生命降低[2 ^ (中毒回合数-1)] %。</w:t>
      </w:r>
    </w:p>
    <w:p>
      <w:pPr>
        <w:numPr>
          <w:ilvl w:val="0"/>
          <w:numId w:val="3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状态来源：[金]Tag技能。</w:t>
      </w:r>
    </w:p>
    <w:p>
      <w:pPr>
        <w:ind w:firstLine="0" w:firstLineChars="0"/>
      </w:pPr>
      <w:r>
        <w:t>触发时机：</w:t>
      </w:r>
      <w:r>
        <w:rPr>
          <w:rFonts w:hint="eastAsia"/>
          <w:lang w:val="en-US" w:eastAsia="zh-CN"/>
        </w:rPr>
        <w:t>始终</w:t>
      </w:r>
      <w:r>
        <w:t>。</w:t>
      </w:r>
    </w:p>
    <w:p>
      <w:pPr>
        <w:ind w:firstLine="0" w:firstLineChars="0"/>
        <w:rPr>
          <w:rFonts w:hint="eastAsia"/>
        </w:rPr>
      </w:pPr>
      <w:r>
        <w:t>效果：</w:t>
      </w:r>
      <w:r>
        <w:rPr>
          <w:rFonts w:hint="eastAsia"/>
          <w:lang w:val="en-US" w:eastAsia="zh-CN"/>
        </w:rPr>
        <w:t>命中率/回避率/暴击率/抗暴击率下降50%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状态来源：[土]Tag技能。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触发时机：始终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效果：回到时间轴0点，且下次行动前受到攻击，如果被命中则一定会被暴击。</w:t>
      </w:r>
      <w:bookmarkStart w:id="21" w:name="_GoBack"/>
      <w:bookmarkEnd w:id="21"/>
    </w:p>
    <w:p>
      <w:pPr>
        <w:ind w:firstLine="0" w:firstLineChars="0"/>
      </w:pPr>
    </w:p>
    <w:p>
      <w:pPr>
        <w:ind w:firstLine="0" w:firstLineChars="0"/>
      </w:pPr>
      <w:r>
        <w:t>附：伤害判定流程</w:t>
      </w:r>
    </w:p>
    <w:p>
      <w:pPr>
        <w:ind w:firstLine="0" w:firstLineChars="0"/>
      </w:pPr>
      <w:r>
        <w:rPr>
          <w:rFonts w:hint="eastAsia"/>
        </w:rPr>
        <w:t>1.防反判定：是否无视防御</w:t>
      </w:r>
      <w:r>
        <w:t>&gt;是否防御反击</w:t>
      </w:r>
    </w:p>
    <w:p>
      <w:pPr>
        <w:ind w:firstLine="0" w:firstLineChars="0"/>
      </w:pPr>
      <w:r>
        <w:t>2.命</w:t>
      </w:r>
      <w:r>
        <w:rPr>
          <w:rFonts w:hint="eastAsia"/>
        </w:rPr>
        <w:t>中判定：是否强制命中&gt;是否强制不中&gt;是否无视防御&gt;是否闪避&gt;是否命中</w:t>
      </w:r>
    </w:p>
    <w:p>
      <w:pPr>
        <w:ind w:firstLine="0" w:firstLineChars="0"/>
      </w:pPr>
      <w:r>
        <w:rPr>
          <w:rFonts w:hint="eastAsia"/>
        </w:rPr>
        <w:t>3.暴击判定：是否格挡&gt;是否强制暴击&gt;是否暴击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4838036">
    <w:nsid w:val="53BC2094"/>
    <w:multiLevelType w:val="multilevel"/>
    <w:tmpl w:val="53BC2094"/>
    <w:lvl w:ilvl="0" w:tentative="1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5285355">
    <w:nsid w:val="56BDE46B"/>
    <w:multiLevelType w:val="singleLevel"/>
    <w:tmpl w:val="56BDE46B"/>
    <w:lvl w:ilvl="0" w:tentative="1">
      <w:start w:val="5"/>
      <w:numFmt w:val="decimal"/>
      <w:suff w:val="nothing"/>
      <w:lvlText w:val="%1."/>
      <w:lvlJc w:val="left"/>
    </w:lvl>
  </w:abstractNum>
  <w:abstractNum w:abstractNumId="1455290029">
    <w:nsid w:val="56BDF6AD"/>
    <w:multiLevelType w:val="singleLevel"/>
    <w:tmpl w:val="56BDF6AD"/>
    <w:lvl w:ilvl="0" w:tentative="1">
      <w:start w:val="7"/>
      <w:numFmt w:val="decimal"/>
      <w:suff w:val="nothing"/>
      <w:lvlText w:val="%1."/>
      <w:lvlJc w:val="left"/>
    </w:lvl>
  </w:abstractNum>
  <w:num w:numId="1">
    <w:abstractNumId w:val="1404838036"/>
  </w:num>
  <w:num w:numId="2">
    <w:abstractNumId w:val="1455285355"/>
  </w:num>
  <w:num w:numId="3">
    <w:abstractNumId w:val="14552900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3037"/>
    <w:rsid w:val="00020B9A"/>
    <w:rsid w:val="00023B3C"/>
    <w:rsid w:val="00053447"/>
    <w:rsid w:val="00066798"/>
    <w:rsid w:val="0007008B"/>
    <w:rsid w:val="0009372C"/>
    <w:rsid w:val="000A6B35"/>
    <w:rsid w:val="000C2011"/>
    <w:rsid w:val="000C6393"/>
    <w:rsid w:val="000D79E6"/>
    <w:rsid w:val="0011288C"/>
    <w:rsid w:val="00124D34"/>
    <w:rsid w:val="00131279"/>
    <w:rsid w:val="00147065"/>
    <w:rsid w:val="00157884"/>
    <w:rsid w:val="00163776"/>
    <w:rsid w:val="00172A27"/>
    <w:rsid w:val="00182C31"/>
    <w:rsid w:val="001923AE"/>
    <w:rsid w:val="001936FF"/>
    <w:rsid w:val="001A0091"/>
    <w:rsid w:val="001A2C25"/>
    <w:rsid w:val="001C163A"/>
    <w:rsid w:val="001C2D94"/>
    <w:rsid w:val="001C4452"/>
    <w:rsid w:val="001D674A"/>
    <w:rsid w:val="001D7187"/>
    <w:rsid w:val="001E61AD"/>
    <w:rsid w:val="002049D0"/>
    <w:rsid w:val="0021521B"/>
    <w:rsid w:val="0022757C"/>
    <w:rsid w:val="00231766"/>
    <w:rsid w:val="002409B1"/>
    <w:rsid w:val="00254AB3"/>
    <w:rsid w:val="0026310E"/>
    <w:rsid w:val="002678DD"/>
    <w:rsid w:val="00293CFD"/>
    <w:rsid w:val="00295F47"/>
    <w:rsid w:val="002A0AAD"/>
    <w:rsid w:val="002A3E42"/>
    <w:rsid w:val="002A6975"/>
    <w:rsid w:val="002B6166"/>
    <w:rsid w:val="002B6769"/>
    <w:rsid w:val="002C141A"/>
    <w:rsid w:val="002D7D80"/>
    <w:rsid w:val="002F3B20"/>
    <w:rsid w:val="002F5304"/>
    <w:rsid w:val="00346EEB"/>
    <w:rsid w:val="003A2D56"/>
    <w:rsid w:val="003C0D02"/>
    <w:rsid w:val="003D16F8"/>
    <w:rsid w:val="003F138C"/>
    <w:rsid w:val="003F1AA5"/>
    <w:rsid w:val="003F28D6"/>
    <w:rsid w:val="004060C1"/>
    <w:rsid w:val="00416712"/>
    <w:rsid w:val="0042664D"/>
    <w:rsid w:val="00427CCE"/>
    <w:rsid w:val="00432A50"/>
    <w:rsid w:val="004437A3"/>
    <w:rsid w:val="00450BF7"/>
    <w:rsid w:val="00454816"/>
    <w:rsid w:val="004556EA"/>
    <w:rsid w:val="00457319"/>
    <w:rsid w:val="004B411F"/>
    <w:rsid w:val="004B577C"/>
    <w:rsid w:val="004C25F6"/>
    <w:rsid w:val="004C79BB"/>
    <w:rsid w:val="004E68C4"/>
    <w:rsid w:val="004F2DA2"/>
    <w:rsid w:val="00501413"/>
    <w:rsid w:val="005133FC"/>
    <w:rsid w:val="005164CE"/>
    <w:rsid w:val="005178ED"/>
    <w:rsid w:val="005207D3"/>
    <w:rsid w:val="005558D5"/>
    <w:rsid w:val="00560522"/>
    <w:rsid w:val="00562A94"/>
    <w:rsid w:val="005734F4"/>
    <w:rsid w:val="0058102B"/>
    <w:rsid w:val="00581086"/>
    <w:rsid w:val="0058357E"/>
    <w:rsid w:val="00583FDC"/>
    <w:rsid w:val="005A0D06"/>
    <w:rsid w:val="005B6779"/>
    <w:rsid w:val="005C0553"/>
    <w:rsid w:val="005C061E"/>
    <w:rsid w:val="005C0713"/>
    <w:rsid w:val="005E33BF"/>
    <w:rsid w:val="005E677C"/>
    <w:rsid w:val="005F3F6C"/>
    <w:rsid w:val="00604D28"/>
    <w:rsid w:val="00607654"/>
    <w:rsid w:val="00630A74"/>
    <w:rsid w:val="00647E4B"/>
    <w:rsid w:val="00661C7F"/>
    <w:rsid w:val="006833AD"/>
    <w:rsid w:val="006863D0"/>
    <w:rsid w:val="00696585"/>
    <w:rsid w:val="006966A1"/>
    <w:rsid w:val="006A2E4D"/>
    <w:rsid w:val="006A7F6F"/>
    <w:rsid w:val="006B12EE"/>
    <w:rsid w:val="006B3768"/>
    <w:rsid w:val="006B51E1"/>
    <w:rsid w:val="006C131F"/>
    <w:rsid w:val="006C3563"/>
    <w:rsid w:val="006D274E"/>
    <w:rsid w:val="006D66D8"/>
    <w:rsid w:val="006E13EE"/>
    <w:rsid w:val="006E1B60"/>
    <w:rsid w:val="00730085"/>
    <w:rsid w:val="00734343"/>
    <w:rsid w:val="00755ADE"/>
    <w:rsid w:val="00761BBF"/>
    <w:rsid w:val="00762D38"/>
    <w:rsid w:val="00764DF6"/>
    <w:rsid w:val="0078245F"/>
    <w:rsid w:val="007859D3"/>
    <w:rsid w:val="00785F43"/>
    <w:rsid w:val="007912E9"/>
    <w:rsid w:val="007B3E7A"/>
    <w:rsid w:val="007C0319"/>
    <w:rsid w:val="007C6991"/>
    <w:rsid w:val="007D0E99"/>
    <w:rsid w:val="007D14DF"/>
    <w:rsid w:val="007D5FAF"/>
    <w:rsid w:val="007E585B"/>
    <w:rsid w:val="00802606"/>
    <w:rsid w:val="00811199"/>
    <w:rsid w:val="00833AD0"/>
    <w:rsid w:val="00837595"/>
    <w:rsid w:val="0085340D"/>
    <w:rsid w:val="00874729"/>
    <w:rsid w:val="00881A2D"/>
    <w:rsid w:val="00891883"/>
    <w:rsid w:val="008936AF"/>
    <w:rsid w:val="008A3E2F"/>
    <w:rsid w:val="008A5BC4"/>
    <w:rsid w:val="008A71BB"/>
    <w:rsid w:val="008D6B0F"/>
    <w:rsid w:val="008F1D1E"/>
    <w:rsid w:val="0091095F"/>
    <w:rsid w:val="009120A5"/>
    <w:rsid w:val="00915BB1"/>
    <w:rsid w:val="00946473"/>
    <w:rsid w:val="0095228D"/>
    <w:rsid w:val="00957169"/>
    <w:rsid w:val="009771DC"/>
    <w:rsid w:val="00982789"/>
    <w:rsid w:val="00986E80"/>
    <w:rsid w:val="009972C1"/>
    <w:rsid w:val="009974DC"/>
    <w:rsid w:val="009A31A2"/>
    <w:rsid w:val="009A6C0B"/>
    <w:rsid w:val="009B001E"/>
    <w:rsid w:val="009B3F9E"/>
    <w:rsid w:val="009B70A4"/>
    <w:rsid w:val="009D6B6B"/>
    <w:rsid w:val="009F0FEF"/>
    <w:rsid w:val="009F241E"/>
    <w:rsid w:val="009F2697"/>
    <w:rsid w:val="009F7604"/>
    <w:rsid w:val="00A12C21"/>
    <w:rsid w:val="00A16764"/>
    <w:rsid w:val="00A2066E"/>
    <w:rsid w:val="00A3091C"/>
    <w:rsid w:val="00A42286"/>
    <w:rsid w:val="00A4433A"/>
    <w:rsid w:val="00A449D7"/>
    <w:rsid w:val="00A462CD"/>
    <w:rsid w:val="00A535BE"/>
    <w:rsid w:val="00A54258"/>
    <w:rsid w:val="00A57B80"/>
    <w:rsid w:val="00A70BCC"/>
    <w:rsid w:val="00A850D3"/>
    <w:rsid w:val="00A90227"/>
    <w:rsid w:val="00A948E3"/>
    <w:rsid w:val="00AB1FAC"/>
    <w:rsid w:val="00AD0CBE"/>
    <w:rsid w:val="00AE095C"/>
    <w:rsid w:val="00AE200E"/>
    <w:rsid w:val="00B21653"/>
    <w:rsid w:val="00B42A70"/>
    <w:rsid w:val="00B60747"/>
    <w:rsid w:val="00B612C3"/>
    <w:rsid w:val="00B63D45"/>
    <w:rsid w:val="00B73039"/>
    <w:rsid w:val="00B76BDB"/>
    <w:rsid w:val="00B86C04"/>
    <w:rsid w:val="00BD07DD"/>
    <w:rsid w:val="00BD79B1"/>
    <w:rsid w:val="00C10BCD"/>
    <w:rsid w:val="00C11E72"/>
    <w:rsid w:val="00C22221"/>
    <w:rsid w:val="00C25B71"/>
    <w:rsid w:val="00C40441"/>
    <w:rsid w:val="00C40716"/>
    <w:rsid w:val="00C41CE1"/>
    <w:rsid w:val="00C42241"/>
    <w:rsid w:val="00C55C4F"/>
    <w:rsid w:val="00C70525"/>
    <w:rsid w:val="00C81006"/>
    <w:rsid w:val="00C9146E"/>
    <w:rsid w:val="00CB093D"/>
    <w:rsid w:val="00CB1B11"/>
    <w:rsid w:val="00CB4F34"/>
    <w:rsid w:val="00CD47D9"/>
    <w:rsid w:val="00CE360B"/>
    <w:rsid w:val="00CF1CB7"/>
    <w:rsid w:val="00CF78F2"/>
    <w:rsid w:val="00D14409"/>
    <w:rsid w:val="00D15BC6"/>
    <w:rsid w:val="00D2650E"/>
    <w:rsid w:val="00D27F36"/>
    <w:rsid w:val="00D318C8"/>
    <w:rsid w:val="00D43565"/>
    <w:rsid w:val="00D57803"/>
    <w:rsid w:val="00D670F4"/>
    <w:rsid w:val="00D71A30"/>
    <w:rsid w:val="00D91787"/>
    <w:rsid w:val="00DA47BC"/>
    <w:rsid w:val="00DB0A32"/>
    <w:rsid w:val="00DC6A86"/>
    <w:rsid w:val="00DD0953"/>
    <w:rsid w:val="00DF542F"/>
    <w:rsid w:val="00E0319C"/>
    <w:rsid w:val="00E15FFA"/>
    <w:rsid w:val="00E31F7D"/>
    <w:rsid w:val="00E33DDF"/>
    <w:rsid w:val="00E34076"/>
    <w:rsid w:val="00E43DCE"/>
    <w:rsid w:val="00E60DA5"/>
    <w:rsid w:val="00ED3197"/>
    <w:rsid w:val="00EE3047"/>
    <w:rsid w:val="00F33835"/>
    <w:rsid w:val="00F60D7F"/>
    <w:rsid w:val="00F74E30"/>
    <w:rsid w:val="00F7609D"/>
    <w:rsid w:val="00F92680"/>
    <w:rsid w:val="00FA710B"/>
    <w:rsid w:val="00FB2D48"/>
    <w:rsid w:val="00FC46B1"/>
    <w:rsid w:val="00FC6C84"/>
    <w:rsid w:val="00FD1CE2"/>
    <w:rsid w:val="00FD452C"/>
    <w:rsid w:val="00FF77EF"/>
    <w:rsid w:val="01831488"/>
    <w:rsid w:val="01D03B06"/>
    <w:rsid w:val="043E7102"/>
    <w:rsid w:val="050E3F58"/>
    <w:rsid w:val="0573550E"/>
    <w:rsid w:val="06190F92"/>
    <w:rsid w:val="064033D0"/>
    <w:rsid w:val="07167BB0"/>
    <w:rsid w:val="086E5BE3"/>
    <w:rsid w:val="08824884"/>
    <w:rsid w:val="089E0931"/>
    <w:rsid w:val="09E666C9"/>
    <w:rsid w:val="09FA536A"/>
    <w:rsid w:val="0A35554F"/>
    <w:rsid w:val="0A36774D"/>
    <w:rsid w:val="0B6C77CA"/>
    <w:rsid w:val="0B8912F8"/>
    <w:rsid w:val="0B911F88"/>
    <w:rsid w:val="0BB9314C"/>
    <w:rsid w:val="0BD64C7B"/>
    <w:rsid w:val="0C4B4C3A"/>
    <w:rsid w:val="0CA42D4A"/>
    <w:rsid w:val="0CB92CEF"/>
    <w:rsid w:val="0CEE1EC4"/>
    <w:rsid w:val="0D003464"/>
    <w:rsid w:val="0D1F2693"/>
    <w:rsid w:val="0D2D522C"/>
    <w:rsid w:val="0DC87629"/>
    <w:rsid w:val="0DDB0848"/>
    <w:rsid w:val="0DF129EC"/>
    <w:rsid w:val="0DFF5585"/>
    <w:rsid w:val="0E5F68A3"/>
    <w:rsid w:val="0EB51830"/>
    <w:rsid w:val="0F162B4E"/>
    <w:rsid w:val="0F632C4E"/>
    <w:rsid w:val="0F6B6324"/>
    <w:rsid w:val="0FCE22FD"/>
    <w:rsid w:val="10C14D88"/>
    <w:rsid w:val="110F618C"/>
    <w:rsid w:val="1173262D"/>
    <w:rsid w:val="11FD2592"/>
    <w:rsid w:val="124C2311"/>
    <w:rsid w:val="1295180B"/>
    <w:rsid w:val="12A44024"/>
    <w:rsid w:val="12E44E0E"/>
    <w:rsid w:val="136E6F70"/>
    <w:rsid w:val="13E05FAA"/>
    <w:rsid w:val="15383FDD"/>
    <w:rsid w:val="155D421D"/>
    <w:rsid w:val="162177DE"/>
    <w:rsid w:val="16406A0E"/>
    <w:rsid w:val="16F7073B"/>
    <w:rsid w:val="171112E5"/>
    <w:rsid w:val="18492666"/>
    <w:rsid w:val="186D3CC4"/>
    <w:rsid w:val="189A336A"/>
    <w:rsid w:val="18CF0341"/>
    <w:rsid w:val="18DB1BD5"/>
    <w:rsid w:val="196675BB"/>
    <w:rsid w:val="19B376BA"/>
    <w:rsid w:val="1A364410"/>
    <w:rsid w:val="1A3D0518"/>
    <w:rsid w:val="1AFA1BD0"/>
    <w:rsid w:val="1B0302E1"/>
    <w:rsid w:val="1BB15E7B"/>
    <w:rsid w:val="1BE85FD5"/>
    <w:rsid w:val="1C101718"/>
    <w:rsid w:val="1C3715D7"/>
    <w:rsid w:val="1C7836C6"/>
    <w:rsid w:val="1CAD289B"/>
    <w:rsid w:val="1CD062D3"/>
    <w:rsid w:val="1E0A05D9"/>
    <w:rsid w:val="1E9601BD"/>
    <w:rsid w:val="20783BD5"/>
    <w:rsid w:val="2085546A"/>
    <w:rsid w:val="21CD5401"/>
    <w:rsid w:val="22E53CCF"/>
    <w:rsid w:val="23225D32"/>
    <w:rsid w:val="236C162A"/>
    <w:rsid w:val="23F22B88"/>
    <w:rsid w:val="2443168D"/>
    <w:rsid w:val="251519E5"/>
    <w:rsid w:val="256604EB"/>
    <w:rsid w:val="25F35B50"/>
    <w:rsid w:val="267F0FB7"/>
    <w:rsid w:val="26B92096"/>
    <w:rsid w:val="28395A0A"/>
    <w:rsid w:val="2844761E"/>
    <w:rsid w:val="291C1880"/>
    <w:rsid w:val="29246C8C"/>
    <w:rsid w:val="2C044B47"/>
    <w:rsid w:val="2C0A0C4E"/>
    <w:rsid w:val="2C526E44"/>
    <w:rsid w:val="2C8F0EA7"/>
    <w:rsid w:val="2CF20F4C"/>
    <w:rsid w:val="2D005CE3"/>
    <w:rsid w:val="2D121481"/>
    <w:rsid w:val="2D832A39"/>
    <w:rsid w:val="2E2425C2"/>
    <w:rsid w:val="2E4140F1"/>
    <w:rsid w:val="2EF54E99"/>
    <w:rsid w:val="2F02092C"/>
    <w:rsid w:val="2FD51F89"/>
    <w:rsid w:val="3024558B"/>
    <w:rsid w:val="303248A1"/>
    <w:rsid w:val="30704386"/>
    <w:rsid w:val="307A4C95"/>
    <w:rsid w:val="30DD4D3A"/>
    <w:rsid w:val="323E7DF9"/>
    <w:rsid w:val="32A50AA2"/>
    <w:rsid w:val="330C174B"/>
    <w:rsid w:val="332A457E"/>
    <w:rsid w:val="33712774"/>
    <w:rsid w:val="339D48BD"/>
    <w:rsid w:val="339E200A"/>
    <w:rsid w:val="33ED7B40"/>
    <w:rsid w:val="33EE55C1"/>
    <w:rsid w:val="34504361"/>
    <w:rsid w:val="34630E03"/>
    <w:rsid w:val="34A30568"/>
    <w:rsid w:val="34EF09E7"/>
    <w:rsid w:val="3590276F"/>
    <w:rsid w:val="386F5126"/>
    <w:rsid w:val="38BB3F20"/>
    <w:rsid w:val="39340367"/>
    <w:rsid w:val="395E11AB"/>
    <w:rsid w:val="3A386910"/>
    <w:rsid w:val="3AEE2BBB"/>
    <w:rsid w:val="3B605478"/>
    <w:rsid w:val="3BBB6A8C"/>
    <w:rsid w:val="3BC10995"/>
    <w:rsid w:val="3C1D10AF"/>
    <w:rsid w:val="3C3022CE"/>
    <w:rsid w:val="3C354F71"/>
    <w:rsid w:val="3C826855"/>
    <w:rsid w:val="3CC73AC6"/>
    <w:rsid w:val="3D454394"/>
    <w:rsid w:val="3D464014"/>
    <w:rsid w:val="3D4F6EA2"/>
    <w:rsid w:val="3EDF08B2"/>
    <w:rsid w:val="3EE5603F"/>
    <w:rsid w:val="3EEA24C6"/>
    <w:rsid w:val="3FB37991"/>
    <w:rsid w:val="4026664B"/>
    <w:rsid w:val="402D5FD6"/>
    <w:rsid w:val="40CA29DC"/>
    <w:rsid w:val="40F55A1F"/>
    <w:rsid w:val="4124398E"/>
    <w:rsid w:val="41BF676C"/>
    <w:rsid w:val="42931FC8"/>
    <w:rsid w:val="42EC00D8"/>
    <w:rsid w:val="43CB1CC4"/>
    <w:rsid w:val="446012BE"/>
    <w:rsid w:val="44C012D8"/>
    <w:rsid w:val="44E36014"/>
    <w:rsid w:val="46FD0882"/>
    <w:rsid w:val="47AC0A26"/>
    <w:rsid w:val="47E51E85"/>
    <w:rsid w:val="47EF2794"/>
    <w:rsid w:val="48804281"/>
    <w:rsid w:val="48CB0E7D"/>
    <w:rsid w:val="493A36B0"/>
    <w:rsid w:val="49B5687D"/>
    <w:rsid w:val="49D203AB"/>
    <w:rsid w:val="4A05112A"/>
    <w:rsid w:val="4A067160"/>
    <w:rsid w:val="4A283338"/>
    <w:rsid w:val="4A4B6D70"/>
    <w:rsid w:val="4A684122"/>
    <w:rsid w:val="4A8A7B5A"/>
    <w:rsid w:val="4B3C797D"/>
    <w:rsid w:val="4B676243"/>
    <w:rsid w:val="4BFC6333"/>
    <w:rsid w:val="4C714177"/>
    <w:rsid w:val="4CBE2078"/>
    <w:rsid w:val="4CCF7D94"/>
    <w:rsid w:val="4CDD12A8"/>
    <w:rsid w:val="4D3C70C3"/>
    <w:rsid w:val="4D624D84"/>
    <w:rsid w:val="4DE343D9"/>
    <w:rsid w:val="4E7E09D4"/>
    <w:rsid w:val="4EEC6E09"/>
    <w:rsid w:val="4F2214E2"/>
    <w:rsid w:val="4F9B7EA7"/>
    <w:rsid w:val="4FD8578D"/>
    <w:rsid w:val="50190775"/>
    <w:rsid w:val="505D59E6"/>
    <w:rsid w:val="506762F6"/>
    <w:rsid w:val="506F3702"/>
    <w:rsid w:val="51054EFA"/>
    <w:rsid w:val="51E4236A"/>
    <w:rsid w:val="52514F1D"/>
    <w:rsid w:val="53175BDF"/>
    <w:rsid w:val="535F1857"/>
    <w:rsid w:val="53932FAA"/>
    <w:rsid w:val="53BC636D"/>
    <w:rsid w:val="53EE23BF"/>
    <w:rsid w:val="53EE5C42"/>
    <w:rsid w:val="54186A87"/>
    <w:rsid w:val="54664607"/>
    <w:rsid w:val="5489003F"/>
    <w:rsid w:val="552733C1"/>
    <w:rsid w:val="5548091A"/>
    <w:rsid w:val="55E03E74"/>
    <w:rsid w:val="55EF2E09"/>
    <w:rsid w:val="5647129A"/>
    <w:rsid w:val="56B95D55"/>
    <w:rsid w:val="56D65686"/>
    <w:rsid w:val="56ED52AB"/>
    <w:rsid w:val="573434A1"/>
    <w:rsid w:val="57455939"/>
    <w:rsid w:val="5758495A"/>
    <w:rsid w:val="57892BAB"/>
    <w:rsid w:val="57905DB9"/>
    <w:rsid w:val="57967CC2"/>
    <w:rsid w:val="587363AB"/>
    <w:rsid w:val="58B0040F"/>
    <w:rsid w:val="58CB22BD"/>
    <w:rsid w:val="58ED49F0"/>
    <w:rsid w:val="59656C38"/>
    <w:rsid w:val="5A126D51"/>
    <w:rsid w:val="5A84160F"/>
    <w:rsid w:val="5AAD49D1"/>
    <w:rsid w:val="5BCE032C"/>
    <w:rsid w:val="5C140AA0"/>
    <w:rsid w:val="5C1916A5"/>
    <w:rsid w:val="5C5A3793"/>
    <w:rsid w:val="5C7929C3"/>
    <w:rsid w:val="5C7A3CC8"/>
    <w:rsid w:val="5C9238ED"/>
    <w:rsid w:val="5CA65E11"/>
    <w:rsid w:val="5CCD244D"/>
    <w:rsid w:val="5E103D5E"/>
    <w:rsid w:val="5EC90F8E"/>
    <w:rsid w:val="5EDF69B5"/>
    <w:rsid w:val="5F0D4001"/>
    <w:rsid w:val="5F600208"/>
    <w:rsid w:val="5F7B6833"/>
    <w:rsid w:val="610C1548"/>
    <w:rsid w:val="61130ED3"/>
    <w:rsid w:val="63364050"/>
    <w:rsid w:val="63B05F18"/>
    <w:rsid w:val="64467711"/>
    <w:rsid w:val="65904230"/>
    <w:rsid w:val="675B47A0"/>
    <w:rsid w:val="67F032DD"/>
    <w:rsid w:val="681803D6"/>
    <w:rsid w:val="68916D9B"/>
    <w:rsid w:val="689A76AB"/>
    <w:rsid w:val="69185D7B"/>
    <w:rsid w:val="698E123D"/>
    <w:rsid w:val="6A961A6F"/>
    <w:rsid w:val="6AAD1694"/>
    <w:rsid w:val="6ACB53C1"/>
    <w:rsid w:val="6AF6750A"/>
    <w:rsid w:val="6B3C21FD"/>
    <w:rsid w:val="6D3909BE"/>
    <w:rsid w:val="6D660588"/>
    <w:rsid w:val="6DD56C75"/>
    <w:rsid w:val="6F3068FA"/>
    <w:rsid w:val="6F8D1212"/>
    <w:rsid w:val="702F681D"/>
    <w:rsid w:val="708304A5"/>
    <w:rsid w:val="70A05857"/>
    <w:rsid w:val="70D54A2C"/>
    <w:rsid w:val="72601814"/>
    <w:rsid w:val="7266063B"/>
    <w:rsid w:val="727B05E0"/>
    <w:rsid w:val="72C61959"/>
    <w:rsid w:val="72D444F2"/>
    <w:rsid w:val="73B260DF"/>
    <w:rsid w:val="73DD27A6"/>
    <w:rsid w:val="73F73350"/>
    <w:rsid w:val="74015E5E"/>
    <w:rsid w:val="74237697"/>
    <w:rsid w:val="74FF3B82"/>
    <w:rsid w:val="7507318D"/>
    <w:rsid w:val="75CD54D4"/>
    <w:rsid w:val="76072D30"/>
    <w:rsid w:val="76CB62F1"/>
    <w:rsid w:val="7776420B"/>
    <w:rsid w:val="77FD5769"/>
    <w:rsid w:val="793379E4"/>
    <w:rsid w:val="79E06B73"/>
    <w:rsid w:val="7A1B7CE2"/>
    <w:rsid w:val="7A3F6C1D"/>
    <w:rsid w:val="7AFD4A3C"/>
    <w:rsid w:val="7B9E7E5E"/>
    <w:rsid w:val="7BA41D67"/>
    <w:rsid w:val="7BB34580"/>
    <w:rsid w:val="7BBD4E90"/>
    <w:rsid w:val="7C00467F"/>
    <w:rsid w:val="7C027B82"/>
    <w:rsid w:val="7CAC259A"/>
    <w:rsid w:val="7D5E7E3F"/>
    <w:rsid w:val="7DC477E3"/>
    <w:rsid w:val="7E001BC6"/>
    <w:rsid w:val="7E071551"/>
    <w:rsid w:val="7E3B6528"/>
    <w:rsid w:val="7F167190"/>
    <w:rsid w:val="7F473152"/>
    <w:rsid w:val="7F913256"/>
    <w:rsid w:val="7FCF43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6">
    <w:name w:val="toc 5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7">
    <w:name w:val="toc 3"/>
    <w:basedOn w:val="1"/>
    <w:next w:val="1"/>
    <w:unhideWhenUsed/>
    <w:qFormat/>
    <w:uiPriority w:val="39"/>
    <w:pPr>
      <w:jc w:val="left"/>
    </w:pPr>
    <w:rPr>
      <w:rFonts w:ascii="Calibri" w:hAnsi="Calibri"/>
      <w:smallCaps/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9">
    <w:name w:val="Balloon Text"/>
    <w:basedOn w:val="1"/>
    <w:link w:val="2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nhideWhenUsed/>
    <w:qFormat/>
    <w:uiPriority w:val="39"/>
    <w:pPr>
      <w:spacing w:before="240" w:after="120"/>
      <w:jc w:val="left"/>
    </w:pPr>
    <w:rPr>
      <w:rFonts w:ascii="Calibri" w:hAnsi="Calibri"/>
      <w:b/>
      <w:caps/>
      <w:sz w:val="22"/>
      <w:szCs w:val="22"/>
      <w:u w:val="single"/>
    </w:rPr>
  </w:style>
  <w:style w:type="paragraph" w:styleId="13">
    <w:name w:val="toc 4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14">
    <w:name w:val="toc 6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jc w:val="left"/>
    </w:pPr>
    <w:rPr>
      <w:rFonts w:ascii="Calibri" w:hAnsi="Calibri"/>
      <w:b/>
      <w:smallCaps/>
      <w:sz w:val="22"/>
      <w:szCs w:val="22"/>
    </w:rPr>
  </w:style>
  <w:style w:type="paragraph" w:styleId="16">
    <w:name w:val="toc 9"/>
    <w:basedOn w:val="1"/>
    <w:next w:val="1"/>
    <w:unhideWhenUsed/>
    <w:qFormat/>
    <w:uiPriority w:val="39"/>
    <w:pPr>
      <w:jc w:val="left"/>
    </w:pPr>
    <w:rPr>
      <w:rFonts w:ascii="Calibri" w:hAnsi="Calibri"/>
      <w:sz w:val="22"/>
      <w:szCs w:val="22"/>
    </w:rPr>
  </w:style>
  <w:style w:type="character" w:styleId="18">
    <w:name w:val="Hyperlink"/>
    <w:basedOn w:val="17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rPr>
      <w:rFonts w:ascii="Calibri" w:hAnsi="Calibri" w:cs="黑体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22">
    <w:name w:val="列出段落1"/>
    <w:basedOn w:val="1"/>
    <w:qFormat/>
    <w:uiPriority w:val="99"/>
    <w:pPr>
      <w:ind w:firstLine="420"/>
    </w:pPr>
  </w:style>
  <w:style w:type="character" w:customStyle="1" w:styleId="23">
    <w:name w:val="批注框文本 Char"/>
    <w:basedOn w:val="17"/>
    <w:link w:val="9"/>
    <w:semiHidden/>
    <w:qFormat/>
    <w:uiPriority w:val="99"/>
    <w:rPr>
      <w:kern w:val="2"/>
      <w:sz w:val="18"/>
      <w:szCs w:val="18"/>
    </w:rPr>
  </w:style>
  <w:style w:type="paragraph" w:customStyle="1" w:styleId="24">
    <w:name w:val="列出段落1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86D574-961F-4CEA-BFFB-4F67264C9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1188</Words>
  <Characters>6772</Characters>
  <Lines>56</Lines>
  <Paragraphs>15</Paragraphs>
  <ScaleCrop>false</ScaleCrop>
  <LinksUpToDate>false</LinksUpToDate>
  <CharactersWithSpaces>7945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2015-09-27T23:12:00Z</dcterms:created>
  <dc:creator>Administrator</dc:creator>
  <cp:lastModifiedBy>huzhangyang</cp:lastModifiedBy>
  <dcterms:modified xsi:type="dcterms:W3CDTF">2016-02-12T15:18:20Z</dcterms:modified>
  <dc:title>概述</dc:title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